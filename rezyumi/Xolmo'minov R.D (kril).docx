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032" w:rsidRPr="007D1494" w:rsidRDefault="00BC573A" w:rsidP="007D1494">
      <w:pPr>
        <w:tabs>
          <w:tab w:val="left" w:pos="7371"/>
        </w:tabs>
        <w:spacing w:before="240" w:after="60" w:line="240" w:lineRule="auto"/>
        <w:ind w:right="2409" w:firstLine="2124"/>
        <w:outlineLvl w:val="5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  <w:rPrChange w:id="0" w:author="Ramzan" w:date="2021-04-07T13:28:00Z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rPrChange>
        </w:rPr>
        <w:pPrChange w:id="1" w:author="Ramzan" w:date="2021-04-07T13:28:00Z">
          <w:pPr>
            <w:tabs>
              <w:tab w:val="left" w:pos="7371"/>
            </w:tabs>
            <w:spacing w:before="240" w:after="60" w:line="240" w:lineRule="auto"/>
            <w:ind w:right="2409" w:firstLine="2832"/>
            <w:outlineLvl w:val="5"/>
          </w:pPr>
        </w:pPrChange>
      </w:pPr>
      <w:r w:rsidRPr="007D1494">
        <w:rPr>
          <w:rFonts w:ascii="Times New Roman" w:hAnsi="Times New Roman" w:cs="Times New Roman"/>
          <w:noProof/>
          <w:sz w:val="40"/>
          <w:szCs w:val="40"/>
          <w:lang w:eastAsia="ru-RU"/>
          <w:rPrChange w:id="2" w:author="Ramzan" w:date="2021-04-07T13:28:00Z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rPrChange>
        </w:rPr>
        <w:drawing>
          <wp:anchor distT="0" distB="0" distL="114300" distR="114300" simplePos="0" relativeHeight="251658240" behindDoc="1" locked="0" layoutInCell="1" allowOverlap="1" wp14:anchorId="21849751" wp14:editId="76ADB80B">
            <wp:simplePos x="0" y="0"/>
            <wp:positionH relativeFrom="margin">
              <wp:posOffset>4813300</wp:posOffset>
            </wp:positionH>
            <wp:positionV relativeFrom="page">
              <wp:posOffset>605569</wp:posOffset>
            </wp:positionV>
            <wp:extent cx="1339215" cy="1658620"/>
            <wp:effectExtent l="19050" t="19050" r="13335" b="177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1339215" cy="165862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444" w:rsidRPr="007D149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  <w:rPrChange w:id="3" w:author="Ramzan" w:date="2021-04-07T13:28:00Z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rPrChange>
        </w:rPr>
        <w:t>МА</w:t>
      </w:r>
      <w:ins w:id="4" w:author="HP" w:date="2021-04-06T20:26:00Z">
        <w:r w:rsidR="00D84C74" w:rsidRPr="007D1494">
          <w:rPr>
            <w:rFonts w:ascii="Times New Roman" w:eastAsia="Times New Roman" w:hAnsi="Times New Roman" w:cs="Times New Roman"/>
            <w:b/>
            <w:bCs/>
            <w:color w:val="000000"/>
            <w:sz w:val="40"/>
            <w:szCs w:val="40"/>
            <w:lang w:eastAsia="ru-RU"/>
            <w:rPrChange w:id="5" w:author="Ramzan" w:date="2021-04-07T13:28:00Z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uz-Cyrl-UZ" w:eastAsia="ru-RU"/>
              </w:rPr>
            </w:rPrChange>
          </w:rPr>
          <w:t>Ъ</w:t>
        </w:r>
      </w:ins>
      <w:del w:id="6" w:author="HP" w:date="2021-04-06T20:26:00Z">
        <w:r w:rsidRPr="007D1494" w:rsidDel="00D84C74">
          <w:rPr>
            <w:rFonts w:ascii="Times New Roman" w:eastAsia="Times New Roman" w:hAnsi="Times New Roman" w:cs="Times New Roman"/>
            <w:b/>
            <w:bCs/>
            <w:color w:val="000000"/>
            <w:sz w:val="40"/>
            <w:szCs w:val="40"/>
            <w:lang w:eastAsia="ru-RU"/>
            <w:rPrChange w:id="7" w:author="Ramzan" w:date="2021-04-07T13:28:00Z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rPrChange>
          </w:rPr>
          <w:delText>'</w:delText>
        </w:r>
      </w:del>
      <w:r w:rsidR="00B30444" w:rsidRPr="007D149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  <w:rPrChange w:id="8" w:author="Ramzan" w:date="2021-04-07T13:28:00Z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rPrChange>
        </w:rPr>
        <w:t>ЛУМОТ</w:t>
      </w:r>
      <w:ins w:id="9" w:author="HP" w:date="2021-04-06T20:27:00Z">
        <w:r w:rsidR="00D84C74" w:rsidRPr="007D1494">
          <w:rPr>
            <w:rFonts w:ascii="Times New Roman" w:eastAsia="Times New Roman" w:hAnsi="Times New Roman" w:cs="Times New Roman"/>
            <w:b/>
            <w:bCs/>
            <w:color w:val="000000"/>
            <w:sz w:val="40"/>
            <w:szCs w:val="40"/>
            <w:lang w:val="uz-Cyrl-UZ" w:eastAsia="ru-RU"/>
            <w:rPrChange w:id="10" w:author="Ramzan" w:date="2021-04-07T13:28:00Z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uz-Cyrl-UZ" w:eastAsia="ru-RU"/>
              </w:rPr>
            </w:rPrChange>
          </w:rPr>
          <w:t>НОМА</w:t>
        </w:r>
      </w:ins>
    </w:p>
    <w:p w:rsidR="00B30444" w:rsidRPr="00BC573A" w:rsidRDefault="00B30444" w:rsidP="00BC573A">
      <w:pPr>
        <w:tabs>
          <w:tab w:val="left" w:pos="7371"/>
        </w:tabs>
        <w:spacing w:before="240" w:after="60" w:line="240" w:lineRule="auto"/>
        <w:ind w:right="2409"/>
        <w:outlineLvl w:val="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30444" w:rsidRPr="00D84C74" w:rsidRDefault="00B30444" w:rsidP="007D1494">
      <w:pPr>
        <w:spacing w:after="0" w:line="240" w:lineRule="auto"/>
        <w:ind w:right="1204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  <w:rPrChange w:id="11" w:author="HP" w:date="2021-04-06T20:26:00Z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en-US" w:eastAsia="ru-RU"/>
            </w:rPr>
          </w:rPrChange>
        </w:rPr>
        <w:pPrChange w:id="12" w:author="Ramzan" w:date="2021-04-07T13:27:00Z">
          <w:pPr>
            <w:spacing w:after="0" w:line="240" w:lineRule="auto"/>
            <w:ind w:right="1204"/>
            <w:jc w:val="center"/>
          </w:pPr>
        </w:pPrChange>
      </w:pPr>
      <w:proofErr w:type="spellStart"/>
      <w:r w:rsidRPr="007D149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  <w:rPrChange w:id="13" w:author="Ramzan" w:date="2021-04-07T13:27:00Z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en-US" w:eastAsia="ru-RU"/>
            </w:rPr>
          </w:rPrChange>
        </w:rPr>
        <w:t>Холмўминов</w:t>
      </w:r>
      <w:proofErr w:type="spellEnd"/>
      <w:r w:rsidR="00BC573A" w:rsidRPr="007D149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  <w:rPrChange w:id="14" w:author="Ramzan" w:date="2021-04-07T13:27:00Z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en-US" w:eastAsia="ru-RU"/>
            </w:rPr>
          </w:rPrChange>
        </w:rPr>
        <w:t xml:space="preserve"> </w:t>
      </w:r>
      <w:proofErr w:type="spellStart"/>
      <w:r w:rsidRPr="007D149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  <w:rPrChange w:id="15" w:author="Ramzan" w:date="2021-04-07T13:27:00Z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en-US" w:eastAsia="ru-RU"/>
            </w:rPr>
          </w:rPrChange>
        </w:rPr>
        <w:t>Рамазон</w:t>
      </w:r>
      <w:proofErr w:type="spellEnd"/>
    </w:p>
    <w:p w:rsidR="00BC573A" w:rsidRPr="007D1494" w:rsidRDefault="00B30444" w:rsidP="007D1494">
      <w:pPr>
        <w:spacing w:after="0" w:line="240" w:lineRule="auto"/>
        <w:ind w:right="120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  <w:rPrChange w:id="16" w:author="Ramzan" w:date="2021-04-07T13:27:00Z">
            <w:rPr>
              <w:rFonts w:ascii="Times New Roman" w:eastAsia="Times New Roman" w:hAnsi="Times New Roman" w:cs="Times New Roman"/>
              <w:color w:val="000000"/>
              <w:sz w:val="48"/>
              <w:szCs w:val="48"/>
              <w:lang w:val="en-US" w:eastAsia="ru-RU"/>
            </w:rPr>
          </w:rPrChange>
        </w:rPr>
        <w:pPrChange w:id="17" w:author="Ramzan" w:date="2021-04-07T13:27:00Z">
          <w:pPr>
            <w:spacing w:after="0" w:line="240" w:lineRule="auto"/>
            <w:ind w:right="1204"/>
            <w:jc w:val="center"/>
          </w:pPr>
        </w:pPrChange>
      </w:pPr>
      <w:proofErr w:type="spellStart"/>
      <w:r w:rsidRPr="007D149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  <w:rPrChange w:id="18" w:author="Ramzan" w:date="2021-04-07T13:27:00Z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en-US" w:eastAsia="ru-RU"/>
            </w:rPr>
          </w:rPrChange>
        </w:rPr>
        <w:t>Дўстмуҳаммад</w:t>
      </w:r>
      <w:proofErr w:type="spellEnd"/>
      <w:r w:rsidR="00BC573A" w:rsidRPr="007D149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  <w:rPrChange w:id="19" w:author="Ramzan" w:date="2021-04-07T13:27:00Z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en-US" w:eastAsia="ru-RU"/>
            </w:rPr>
          </w:rPrChange>
        </w:rPr>
        <w:t xml:space="preserve"> </w:t>
      </w:r>
      <w:proofErr w:type="spellStart"/>
      <w:r w:rsidRPr="007D149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  <w:rPrChange w:id="20" w:author="Ramzan" w:date="2021-04-07T13:27:00Z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en-US" w:eastAsia="ru-RU"/>
            </w:rPr>
          </w:rPrChange>
        </w:rPr>
        <w:t>ўғли</w:t>
      </w:r>
      <w:proofErr w:type="spellEnd"/>
    </w:p>
    <w:p w:rsidR="00BC573A" w:rsidRPr="00B30444" w:rsidRDefault="00BC573A" w:rsidP="00BC57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</w:pPr>
    </w:p>
    <w:p w:rsidR="00BC573A" w:rsidRPr="00C85032" w:rsidRDefault="00BC573A" w:rsidP="00BC573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5032" w:rsidRPr="00C85032" w:rsidRDefault="00C85032" w:rsidP="00C553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5032" w:rsidRPr="005A2EA2" w:rsidRDefault="00B30444" w:rsidP="00C553ED">
      <w:pPr>
        <w:tabs>
          <w:tab w:val="left" w:pos="4536"/>
        </w:tabs>
        <w:spacing w:before="120" w:after="0" w:line="360" w:lineRule="auto"/>
        <w:ind w:left="4536" w:hanging="453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del w:id="21" w:author="HP" w:date="2021-04-06T20:27:00Z">
        <w:r w:rsidRPr="005A2EA2" w:rsidDel="00D84C74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ru-RU"/>
          </w:rPr>
          <w:delText>Тугилган</w:delText>
        </w:r>
        <w:r w:rsidR="00BC573A" w:rsidRPr="005A2EA2" w:rsidDel="00D84C74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ru-RU"/>
          </w:rPr>
          <w:delText xml:space="preserve"> </w:delText>
        </w:r>
      </w:del>
      <w:ins w:id="22" w:author="HP" w:date="2021-04-06T20:27:00Z">
        <w:r w:rsidR="00D84C74" w:rsidRPr="005A2EA2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ru-RU"/>
          </w:rPr>
          <w:t>Ту</w:t>
        </w:r>
        <w:r w:rsidR="00D84C74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val="uz-Cyrl-UZ" w:eastAsia="ru-RU"/>
          </w:rPr>
          <w:t>ғ</w:t>
        </w:r>
        <w:proofErr w:type="spellStart"/>
        <w:r w:rsidR="00D84C74" w:rsidRPr="005A2EA2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ru-RU"/>
          </w:rPr>
          <w:t>илган</w:t>
        </w:r>
        <w:proofErr w:type="spellEnd"/>
        <w:r w:rsidR="00D84C74" w:rsidRPr="005A2EA2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ru-RU"/>
          </w:rPr>
          <w:t xml:space="preserve"> </w:t>
        </w:r>
      </w:ins>
      <w:proofErr w:type="spellStart"/>
      <w:proofErr w:type="gramStart"/>
      <w:r w:rsidRPr="005A2E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санаси</w:t>
      </w:r>
      <w:proofErr w:type="spellEnd"/>
      <w:r w:rsidR="00BC573A" w:rsidRPr="00BC57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="00BC573A" w:rsidRPr="005A2E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proofErr w:type="gramEnd"/>
      <w:r w:rsidR="00D42F5A" w:rsidRPr="005A2E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C553ED" w:rsidRPr="005A2E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C553ED" w:rsidRPr="005A2E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D42F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proofErr w:type="spellStart"/>
      <w:r w:rsidRPr="005A2E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Тугилган</w:t>
      </w:r>
      <w:proofErr w:type="spellEnd"/>
      <w:r w:rsidR="00BC573A" w:rsidRPr="00BC57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proofErr w:type="spellStart"/>
      <w:r w:rsidRPr="005A2E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жойи</w:t>
      </w:r>
      <w:proofErr w:type="spellEnd"/>
      <w:r w:rsidR="00BC573A" w:rsidRPr="00BC57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="00BC573A" w:rsidRPr="005A2E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C553ED" w:rsidRPr="00B30444" w:rsidRDefault="00C85032" w:rsidP="00C553ED">
      <w:pPr>
        <w:tabs>
          <w:tab w:val="left" w:pos="4536"/>
        </w:tabs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.1998</w:t>
      </w:r>
      <w:ins w:id="23" w:author="HP" w:date="2021-04-06T20:18:00Z">
        <w:r w:rsidR="005A2EA2">
          <w:rPr>
            <w:rFonts w:ascii="Times New Roman" w:eastAsia="Times New Roman" w:hAnsi="Times New Roman" w:cs="Times New Roman"/>
            <w:color w:val="000000"/>
            <w:sz w:val="28"/>
            <w:szCs w:val="28"/>
            <w:lang w:val="uz-Cyrl-UZ" w:eastAsia="ru-RU"/>
          </w:rPr>
          <w:t xml:space="preserve"> й.</w:t>
        </w:r>
      </w:ins>
      <w:r w:rsidR="00D42F5A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</w:t>
      </w:r>
      <w:r w:rsidR="00B36E25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</w:t>
      </w:r>
      <w:r w:rsidR="00C553ED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="00C553ED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</w:t>
      </w:r>
      <w:del w:id="24" w:author="HP" w:date="2021-04-06T20:25:00Z">
        <w:r w:rsidR="005A2EA2" w:rsidDel="005A2EA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>Сурхо</w:delText>
        </w:r>
        <w:r w:rsidR="00B30444" w:rsidRPr="00B30444" w:rsidDel="005A2EA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>ндарё</w:delText>
        </w:r>
        <w:r w:rsidR="00B36E25" w:rsidRPr="00B30444" w:rsidDel="005A2EA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proofErr w:type="spellStart"/>
      <w:ins w:id="25" w:author="HP" w:date="2021-04-06T20:25:00Z">
        <w:r w:rsidR="005A2EA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Сурх</w:t>
        </w:r>
        <w:proofErr w:type="spellEnd"/>
        <w:r w:rsidR="005A2EA2">
          <w:rPr>
            <w:rFonts w:ascii="Times New Roman" w:eastAsia="Times New Roman" w:hAnsi="Times New Roman" w:cs="Times New Roman"/>
            <w:color w:val="000000"/>
            <w:sz w:val="28"/>
            <w:szCs w:val="28"/>
            <w:lang w:val="uz-Cyrl-UZ" w:eastAsia="ru-RU"/>
          </w:rPr>
          <w:t>о</w:t>
        </w:r>
        <w:proofErr w:type="spellStart"/>
        <w:r w:rsidR="005A2EA2" w:rsidRPr="00B30444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ндарё</w:t>
        </w:r>
        <w:proofErr w:type="spellEnd"/>
        <w:r w:rsidR="005A2EA2" w:rsidRPr="00B30444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</w:ins>
      <w:r w:rsidR="005A2EA2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в</w:t>
      </w:r>
      <w:proofErr w:type="spellStart"/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илояти</w:t>
      </w:r>
      <w:proofErr w:type="spellEnd"/>
      <w:r w:rsidR="00B36E25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4D5988" w:rsidRPr="00B30444" w:rsidRDefault="00C553ED" w:rsidP="00C553ED">
      <w:pPr>
        <w:tabs>
          <w:tab w:val="left" w:pos="4536"/>
        </w:tabs>
        <w:spacing w:after="0" w:line="360" w:lineRule="auto"/>
        <w:ind w:right="-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</w:t>
      </w:r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</w:t>
      </w:r>
      <w:proofErr w:type="spellStart"/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Жарқўрғон</w:t>
      </w:r>
      <w:proofErr w:type="spellEnd"/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A2EA2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т</w:t>
      </w:r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умани</w:t>
      </w:r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36E25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D42F5A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</w:t>
      </w:r>
      <w:r w:rsidR="00B36E25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</w:t>
      </w:r>
      <w:proofErr w:type="spellStart"/>
      <w:proofErr w:type="gramStart"/>
      <w:r w:rsidR="00B30444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Миллати</w:t>
      </w:r>
      <w:proofErr w:type="spellEnd"/>
      <w:r w:rsidR="00BC573A" w:rsidRPr="00BC57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="00BC573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proofErr w:type="gramEnd"/>
    </w:p>
    <w:p w:rsidR="00BC573A" w:rsidRPr="00B30444" w:rsidRDefault="00C85032" w:rsidP="00C553ED">
      <w:pPr>
        <w:tabs>
          <w:tab w:val="left" w:pos="4536"/>
        </w:tabs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30444" w:rsidRPr="005A2EA2">
        <w:rPr>
          <w:rFonts w:ascii="Times New Roman" w:eastAsia="Times New Roman" w:hAnsi="Times New Roman" w:cs="Times New Roman"/>
          <w:sz w:val="28"/>
          <w:szCs w:val="28"/>
          <w:lang w:eastAsia="ru-RU"/>
          <w:rPrChange w:id="26" w:author="HP" w:date="2021-04-06T20:17:00Z">
            <w:rPr>
              <w:rFonts w:ascii="Times New Roman" w:eastAsia="Times New Roman" w:hAnsi="Times New Roman" w:cs="Times New Roman"/>
              <w:sz w:val="28"/>
              <w:szCs w:val="28"/>
              <w:lang w:val="en-US" w:eastAsia="ru-RU"/>
            </w:rPr>
          </w:rPrChange>
        </w:rPr>
        <w:t>ў</w:t>
      </w:r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збек</w:t>
      </w:r>
      <w:proofErr w:type="spellEnd"/>
      <w:r w:rsidR="00B36E25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36E25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36E25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BC573A" w:rsidRPr="00B30444" w:rsidRDefault="00B30444" w:rsidP="00C553ED">
      <w:pPr>
        <w:tabs>
          <w:tab w:val="left" w:pos="4536"/>
        </w:tabs>
        <w:spacing w:before="120" w:after="0" w:line="360" w:lineRule="auto"/>
        <w:ind w:left="4536" w:hanging="453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</w:t>
      </w:r>
      <w:r w:rsidR="00BC573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'</w:t>
      </w:r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лумоти</w:t>
      </w:r>
      <w:proofErr w:type="spellEnd"/>
      <w:r w:rsidR="00BC573A" w:rsidRPr="00BC57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="00BC573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C553ED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C553ED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C553ED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Битирган</w:t>
      </w:r>
      <w:proofErr w:type="spellEnd"/>
      <w:r w:rsidR="00BC573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жойи</w:t>
      </w:r>
      <w:proofErr w:type="spellEnd"/>
      <w:del w:id="27" w:author="HP" w:date="2021-04-06T20:17:00Z">
        <w:r w:rsidR="00BC573A" w:rsidRPr="00BC573A" w:rsidDel="005A2EA2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val="en-US" w:eastAsia="ru-RU"/>
          </w:rPr>
          <w:delText> </w:delText>
        </w:r>
      </w:del>
      <w:r w:rsidR="00BC573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BC573A" w:rsidRPr="00B30444" w:rsidRDefault="00B30444" w:rsidP="00C553ED">
      <w:pPr>
        <w:tabs>
          <w:tab w:val="left" w:pos="4536"/>
        </w:tabs>
        <w:spacing w:after="0" w:line="360" w:lineRule="auto"/>
        <w:ind w:left="5664" w:hanging="56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Олий</w:t>
      </w:r>
      <w:proofErr w:type="spellEnd"/>
      <w:r w:rsidR="00C850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C553ED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553ED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85032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2020</w:t>
      </w:r>
      <w:r w:rsidR="00BC573A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йил</w:t>
      </w:r>
      <w:proofErr w:type="spellEnd"/>
      <w:r w:rsidR="00C85032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Тошкент</w:t>
      </w:r>
      <w:proofErr w:type="spellEnd"/>
      <w:r w:rsidR="00C85032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553ED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тўқимачилик</w:t>
      </w:r>
      <w:proofErr w:type="spellEnd"/>
      <w:r w:rsidR="00C85032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</w:t>
      </w:r>
      <w:proofErr w:type="spellEnd"/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енгил</w:t>
      </w:r>
      <w:proofErr w:type="spellEnd"/>
      <w:r w:rsidR="00C85032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саноат</w:t>
      </w:r>
      <w:proofErr w:type="spellEnd"/>
      <w:r w:rsidR="00C85032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институти</w:t>
      </w:r>
      <w:proofErr w:type="spellEnd"/>
      <w:r w:rsidR="00C85032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бакалавриат</w:t>
      </w:r>
      <w:proofErr w:type="spellEnd"/>
      <w:del w:id="28" w:author="HP" w:date="2021-04-06T20:26:00Z">
        <w:r w:rsidR="00C85032" w:rsidRPr="00B30444" w:rsidDel="005A2EA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  <w:r w:rsidR="00C553ED" w:rsidRPr="00B30444" w:rsidDel="005A2EA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r w:rsidR="00C553ED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85032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тамомлаган</w:t>
      </w:r>
      <w:proofErr w:type="spellEnd"/>
      <w:r w:rsidR="00BC573A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4D5988" w:rsidRPr="00B30444" w:rsidRDefault="004D5988" w:rsidP="00B36E25">
      <w:pPr>
        <w:tabs>
          <w:tab w:val="left" w:pos="453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42F5A" w:rsidRPr="00B30444" w:rsidRDefault="00B30444" w:rsidP="00B36E25">
      <w:pPr>
        <w:tabs>
          <w:tab w:val="left" w:pos="453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</w:t>
      </w:r>
      <w:r w:rsidR="00BC573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'</w:t>
      </w:r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лумоти</w:t>
      </w:r>
      <w:proofErr w:type="spellEnd"/>
      <w:r w:rsidR="00BC573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</w:t>
      </w:r>
      <w:r w:rsidRPr="005A2EA2">
        <w:rPr>
          <w:rFonts w:ascii="Times New Roman" w:eastAsia="Times New Roman" w:hAnsi="Times New Roman" w:cs="Times New Roman"/>
          <w:sz w:val="28"/>
          <w:szCs w:val="28"/>
          <w:lang w:eastAsia="ru-RU"/>
        </w:rPr>
        <w:t>ў</w:t>
      </w:r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йича</w:t>
      </w:r>
      <w:proofErr w:type="spellEnd"/>
      <w:r w:rsidR="00BC573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мутахассислиги</w:t>
      </w:r>
      <w:proofErr w:type="spellEnd"/>
      <w:r w:rsidR="00BC573A" w:rsidRPr="00BC57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="00BC573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proofErr w:type="gramEnd"/>
      <w:r w:rsidR="00BC573A" w:rsidRPr="00BC57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</w:p>
    <w:p w:rsidR="00BC573A" w:rsidRPr="00B30444" w:rsidRDefault="004D5988" w:rsidP="004D5988">
      <w:pPr>
        <w:tabs>
          <w:tab w:val="left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proofErr w:type="spellStart"/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Технологик</w:t>
      </w:r>
      <w:proofErr w:type="spellEnd"/>
      <w:r w:rsidR="001B75FC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машина</w:t>
      </w:r>
      <w:r w:rsidR="001B75FC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</w:t>
      </w:r>
      <w:proofErr w:type="spellEnd"/>
      <w:r w:rsidR="001B75FC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жиҳозлаш</w:t>
      </w:r>
      <w:proofErr w:type="spellEnd"/>
      <w:r w:rsidR="00BC573A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B75FC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тармоқлар</w:t>
      </w:r>
      <w:proofErr w:type="spellEnd"/>
      <w:r w:rsidR="001B75FC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del w:id="29" w:author="HP" w:date="2021-04-06T20:18:00Z">
        <w:r w:rsidR="00B30444" w:rsidRPr="00B30444" w:rsidDel="005A2EA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>б</w:delText>
        </w:r>
        <w:r w:rsidR="00B30444" w:rsidDel="005A2EA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>у</w:delText>
        </w:r>
        <w:r w:rsidR="00B30444" w:rsidRPr="00B30444" w:rsidDel="005A2EA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>йича</w:delText>
        </w:r>
      </w:del>
      <w:ins w:id="30" w:author="HP" w:date="2021-04-06T20:18:00Z">
        <w:r w:rsidR="005A2EA2" w:rsidRPr="00B30444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б</w:t>
        </w:r>
        <w:r w:rsidR="005A2EA2">
          <w:rPr>
            <w:rFonts w:ascii="Times New Roman" w:eastAsia="Times New Roman" w:hAnsi="Times New Roman" w:cs="Times New Roman"/>
            <w:color w:val="000000"/>
            <w:sz w:val="28"/>
            <w:szCs w:val="28"/>
            <w:lang w:val="uz-Cyrl-UZ" w:eastAsia="ru-RU"/>
          </w:rPr>
          <w:t>ў</w:t>
        </w:r>
        <w:proofErr w:type="spellStart"/>
        <w:r w:rsidR="005A2EA2" w:rsidRPr="00B30444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йича</w:t>
        </w:r>
      </w:ins>
      <w:proofErr w:type="spellEnd"/>
      <w:r w:rsidR="001B75FC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Муҳандис</w:t>
      </w:r>
      <w:proofErr w:type="spellEnd"/>
      <w:r w:rsidR="001B75FC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ins w:id="31" w:author="HP" w:date="2021-04-06T20:18:00Z">
        <w:r w:rsidR="005A2EA2">
          <w:rPr>
            <w:rFonts w:ascii="Times New Roman" w:eastAsia="Times New Roman" w:hAnsi="Times New Roman" w:cs="Times New Roman"/>
            <w:color w:val="000000"/>
            <w:sz w:val="28"/>
            <w:szCs w:val="28"/>
            <w:lang w:val="uz-Cyrl-UZ" w:eastAsia="ru-RU"/>
          </w:rPr>
          <w:t>-</w:t>
        </w:r>
      </w:ins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механик</w:t>
      </w:r>
    </w:p>
    <w:p w:rsidR="004D5988" w:rsidRPr="00B30444" w:rsidRDefault="004D5988" w:rsidP="00B36E25">
      <w:pPr>
        <w:tabs>
          <w:tab w:val="left" w:pos="4536"/>
        </w:tabs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B75FC" w:rsidRPr="00B30444" w:rsidRDefault="00B30444" w:rsidP="004D5988">
      <w:pPr>
        <w:tabs>
          <w:tab w:val="left" w:pos="4536"/>
        </w:tabs>
        <w:spacing w:after="0" w:line="360" w:lineRule="auto"/>
        <w:ind w:left="4536" w:hanging="453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B304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Қўшимча</w:t>
      </w:r>
      <w:proofErr w:type="spellEnd"/>
      <w:r w:rsidR="001B75FC" w:rsidRPr="00B304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маълумоти</w:t>
      </w:r>
      <w:proofErr w:type="spellEnd"/>
      <w:r w:rsidR="001B75FC" w:rsidRPr="00B304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="004D5988" w:rsidRPr="00B304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  <w:r w:rsidR="004D5988" w:rsidRPr="00B304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  <w:r w:rsidR="004D5988" w:rsidRPr="00B304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  <w:r w:rsidR="004D5988" w:rsidRPr="00B304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  <w:r w:rsidR="001B75FC" w:rsidRPr="00B304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Битирган</w:t>
      </w:r>
      <w:proofErr w:type="spellEnd"/>
      <w:r w:rsidR="001B75FC" w:rsidRPr="00B304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йили</w:t>
      </w:r>
      <w:proofErr w:type="spellEnd"/>
      <w:r w:rsidR="001B75FC" w:rsidRPr="00B304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4D5988" w:rsidRPr="005A2EA2" w:rsidRDefault="00B30444" w:rsidP="004D5988">
      <w:pPr>
        <w:tabs>
          <w:tab w:val="left" w:pos="453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z-Cyrl-UZ"/>
          <w:rPrChange w:id="32" w:author="HP" w:date="2021-04-06T20:18:00Z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</w:rPrChange>
        </w:rPr>
      </w:pPr>
      <w:proofErr w:type="spellStart"/>
      <w:r w:rsidRPr="00B3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Bobir</w:t>
      </w:r>
      <w:proofErr w:type="spellEnd"/>
      <w:r w:rsidR="00FD1C72" w:rsidRPr="007D1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rPrChange w:id="33" w:author="Ramzan" w:date="2021-04-07T13:26:00Z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</w:rPrChange>
        </w:rPr>
        <w:t xml:space="preserve"> </w:t>
      </w:r>
      <w:proofErr w:type="spellStart"/>
      <w:r w:rsidRPr="00B3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Akilkhanov</w:t>
      </w:r>
      <w:proofErr w:type="spellEnd"/>
      <w:r w:rsidR="00FD1C72" w:rsidRPr="007D1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rPrChange w:id="34" w:author="Ramzan" w:date="2021-04-07T13:26:00Z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</w:rPrChange>
        </w:rPr>
        <w:t xml:space="preserve"> </w:t>
      </w:r>
      <w:r w:rsidRPr="00B3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Tech</w:t>
      </w:r>
      <w:r w:rsidR="00FD1C72" w:rsidRPr="007D1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rPrChange w:id="35" w:author="Ramzan" w:date="2021-04-07T13:26:00Z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</w:rPrChange>
        </w:rPr>
        <w:t xml:space="preserve"> </w:t>
      </w:r>
      <w:r w:rsidRPr="00B3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FD1C72" w:rsidRPr="00FD1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B3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ademy</w:t>
      </w:r>
      <w:r w:rsidR="004D5988" w:rsidRPr="007D1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rPrChange w:id="36" w:author="Ramzan" w:date="2021-04-07T13:26:00Z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</w:rPrChange>
        </w:rPr>
        <w:tab/>
      </w:r>
      <w:r w:rsidR="004D5988" w:rsidRPr="007D1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rPrChange w:id="37" w:author="Ramzan" w:date="2021-04-07T13:26:00Z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</w:rPrChange>
        </w:rPr>
        <w:tab/>
      </w:r>
      <w:r w:rsidR="004D5988" w:rsidRPr="007D1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rPrChange w:id="38" w:author="Ramzan" w:date="2021-04-07T13:26:00Z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</w:rPrChange>
        </w:rPr>
        <w:tab/>
      </w:r>
      <w:proofErr w:type="gramStart"/>
      <w:r w:rsidR="004D5988" w:rsidRPr="007D1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rPrChange w:id="39" w:author="Ramzan" w:date="2021-04-07T13:26:00Z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</w:rPrChange>
        </w:rPr>
        <w:tab/>
        <w:t xml:space="preserve">  03</w:t>
      </w:r>
      <w:proofErr w:type="gramEnd"/>
      <w:r w:rsidR="004D5988" w:rsidRPr="007D1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rPrChange w:id="40" w:author="Ramzan" w:date="2021-04-07T13:26:00Z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</w:rPrChange>
        </w:rPr>
        <w:t>.03.2021</w:t>
      </w:r>
      <w:ins w:id="41" w:author="HP" w:date="2021-04-06T20:18:00Z">
        <w:r w:rsidR="005A2EA2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  <w:lang w:val="uz-Cyrl-UZ"/>
          </w:rPr>
          <w:t>й.</w:t>
        </w:r>
      </w:ins>
    </w:p>
    <w:p w:rsidR="004D5988" w:rsidRPr="005A2EA2" w:rsidDel="007D1494" w:rsidRDefault="004D5988" w:rsidP="004D5988">
      <w:pPr>
        <w:tabs>
          <w:tab w:val="left" w:pos="4536"/>
        </w:tabs>
        <w:spacing w:after="0" w:line="360" w:lineRule="auto"/>
        <w:rPr>
          <w:del w:id="42" w:author="Ramzan" w:date="2021-04-07T13:32:00Z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1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rPrChange w:id="43" w:author="Ramzan" w:date="2021-04-07T13:26:00Z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</w:rPrChange>
        </w:rPr>
        <w:t xml:space="preserve">           </w:t>
      </w:r>
      <w:r w:rsidR="00B30444" w:rsidRPr="00B3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NAPA</w:t>
      </w:r>
      <w:r w:rsidRPr="005A2E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30444" w:rsidRPr="00B3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TEAM</w:t>
      </w:r>
      <w:r w:rsidRPr="005A2E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D1C72" w:rsidRPr="005A2E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4D5988" w:rsidRPr="005A2EA2" w:rsidRDefault="004D5988" w:rsidP="004D5988">
      <w:pPr>
        <w:tabs>
          <w:tab w:val="left" w:pos="453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42F5A" w:rsidRPr="00B30444" w:rsidRDefault="00B30444" w:rsidP="004D5988">
      <w:pPr>
        <w:tabs>
          <w:tab w:val="left" w:pos="4536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</w:t>
      </w:r>
      <w:r w:rsidR="00D42F5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'</w:t>
      </w:r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лумоти</w:t>
      </w:r>
      <w:proofErr w:type="spellEnd"/>
      <w:r w:rsidR="00D42F5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</w:t>
      </w:r>
      <w:r w:rsidRPr="005A2EA2">
        <w:rPr>
          <w:rFonts w:ascii="Times New Roman" w:eastAsia="Times New Roman" w:hAnsi="Times New Roman" w:cs="Times New Roman"/>
          <w:sz w:val="28"/>
          <w:szCs w:val="28"/>
          <w:lang w:eastAsia="ru-RU"/>
        </w:rPr>
        <w:t>ў</w:t>
      </w:r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йича</w:t>
      </w:r>
      <w:proofErr w:type="spellEnd"/>
      <w:r w:rsidR="00D42F5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мутахассислиги</w:t>
      </w:r>
      <w:proofErr w:type="spellEnd"/>
      <w:del w:id="44" w:author="HP" w:date="2021-04-06T20:18:00Z">
        <w:r w:rsidR="00D42F5A" w:rsidRPr="00D42F5A" w:rsidDel="005A2EA2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val="en-US" w:eastAsia="ru-RU"/>
          </w:rPr>
          <w:delText> </w:delText>
        </w:r>
      </w:del>
      <w:r w:rsidR="00D42F5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D42F5A" w:rsidRPr="00B304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D42F5A" w:rsidRPr="005A2EA2" w:rsidRDefault="00B30444" w:rsidP="004D5988">
      <w:pPr>
        <w:pStyle w:val="a4"/>
        <w:tabs>
          <w:tab w:val="left" w:pos="4536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  <w:rPrChange w:id="45" w:author="HP" w:date="2021-04-06T20:19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B30444">
        <w:rPr>
          <w:rFonts w:ascii="Times New Roman" w:hAnsi="Times New Roman" w:cs="Times New Roman"/>
          <w:sz w:val="32"/>
          <w:szCs w:val="32"/>
          <w:lang w:val="en-US"/>
        </w:rPr>
        <w:t>Full</w:t>
      </w:r>
      <w:r w:rsidR="00D42F5A" w:rsidRPr="005A2EA2">
        <w:rPr>
          <w:rFonts w:ascii="Times New Roman" w:hAnsi="Times New Roman" w:cs="Times New Roman"/>
          <w:sz w:val="32"/>
          <w:szCs w:val="32"/>
          <w:lang w:val="en-US"/>
          <w:rPrChange w:id="46" w:author="HP" w:date="2021-04-06T20:19:00Z">
            <w:rPr>
              <w:rFonts w:ascii="Times New Roman" w:hAnsi="Times New Roman" w:cs="Times New Roman"/>
              <w:sz w:val="32"/>
              <w:szCs w:val="32"/>
            </w:rPr>
          </w:rPrChange>
        </w:rPr>
        <w:t xml:space="preserve"> </w:t>
      </w:r>
      <w:r w:rsidRPr="00B30444">
        <w:rPr>
          <w:rFonts w:ascii="Times New Roman" w:hAnsi="Times New Roman" w:cs="Times New Roman"/>
          <w:sz w:val="32"/>
          <w:szCs w:val="32"/>
          <w:lang w:val="en-US"/>
        </w:rPr>
        <w:t>Sta</w:t>
      </w:r>
      <w:r w:rsidR="00D42F5A" w:rsidRPr="004D5988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B30444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D42F5A" w:rsidRPr="005A2EA2">
        <w:rPr>
          <w:rFonts w:ascii="Times New Roman" w:hAnsi="Times New Roman" w:cs="Times New Roman"/>
          <w:sz w:val="32"/>
          <w:szCs w:val="32"/>
          <w:lang w:val="en-US"/>
          <w:rPrChange w:id="47" w:author="HP" w:date="2021-04-06T20:19:00Z">
            <w:rPr>
              <w:rFonts w:ascii="Times New Roman" w:hAnsi="Times New Roman" w:cs="Times New Roman"/>
              <w:sz w:val="32"/>
              <w:szCs w:val="32"/>
            </w:rPr>
          </w:rPrChange>
        </w:rPr>
        <w:t xml:space="preserve"> </w:t>
      </w:r>
      <w:r w:rsidRPr="00B30444">
        <w:rPr>
          <w:rFonts w:ascii="Times New Roman" w:hAnsi="Times New Roman" w:cs="Times New Roman"/>
          <w:sz w:val="32"/>
          <w:szCs w:val="32"/>
          <w:lang w:val="en-US"/>
        </w:rPr>
        <w:t>Developer</w:t>
      </w:r>
      <w:r w:rsidR="004D5988" w:rsidRPr="005A2EA2">
        <w:rPr>
          <w:rFonts w:ascii="Times New Roman" w:hAnsi="Times New Roman" w:cs="Times New Roman"/>
          <w:sz w:val="32"/>
          <w:szCs w:val="32"/>
          <w:lang w:val="en-US"/>
          <w:rPrChange w:id="48" w:author="HP" w:date="2021-04-06T20:19:00Z">
            <w:rPr>
              <w:rFonts w:ascii="Times New Roman" w:hAnsi="Times New Roman" w:cs="Times New Roman"/>
              <w:sz w:val="32"/>
              <w:szCs w:val="32"/>
            </w:rPr>
          </w:rPrChange>
        </w:rPr>
        <w:t xml:space="preserve"> </w:t>
      </w:r>
      <w:r w:rsidR="00D42F5A" w:rsidRPr="005A2EA2">
        <w:rPr>
          <w:rFonts w:ascii="Times New Roman" w:hAnsi="Times New Roman" w:cs="Times New Roman"/>
          <w:sz w:val="28"/>
          <w:szCs w:val="28"/>
          <w:lang w:val="en-US"/>
          <w:rPrChange w:id="49" w:author="HP" w:date="2021-04-06T20:19:00Z">
            <w:rPr>
              <w:rFonts w:ascii="Times New Roman" w:hAnsi="Times New Roman" w:cs="Times New Roman"/>
              <w:sz w:val="28"/>
              <w:szCs w:val="28"/>
            </w:rPr>
          </w:rPrChange>
        </w:rPr>
        <w:t>(</w:t>
      </w:r>
      <w:r w:rsidRPr="00B3044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42F5A" w:rsidRPr="005A2EA2">
        <w:rPr>
          <w:rFonts w:ascii="Times New Roman" w:hAnsi="Times New Roman" w:cs="Times New Roman"/>
          <w:sz w:val="28"/>
          <w:szCs w:val="28"/>
          <w:lang w:val="en-US"/>
          <w:rPrChange w:id="50" w:author="HP" w:date="2021-04-06T20:19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</w:t>
      </w:r>
      <w:ins w:id="51" w:author="HP" w:date="2021-04-06T20:19:00Z">
        <w:r w:rsidR="005A2EA2">
          <w:rPr>
            <w:rFonts w:ascii="Times New Roman" w:hAnsi="Times New Roman" w:cs="Times New Roman"/>
            <w:sz w:val="28"/>
            <w:szCs w:val="28"/>
            <w:lang w:val="uz-Cyrl-UZ"/>
          </w:rPr>
          <w:t>ўқув курсини тамомлаган</w:t>
        </w:r>
      </w:ins>
      <w:del w:id="52" w:author="HP" w:date="2021-04-06T20:19:00Z">
        <w:r w:rsidRPr="00B30444" w:rsidDel="005A2EA2">
          <w:rPr>
            <w:rFonts w:ascii="Times New Roman" w:hAnsi="Times New Roman" w:cs="Times New Roman"/>
            <w:sz w:val="28"/>
            <w:szCs w:val="28"/>
            <w:lang w:val="en-US"/>
          </w:rPr>
          <w:delText>kursini</w:delText>
        </w:r>
        <w:r w:rsidR="00D42F5A" w:rsidRPr="005A2EA2" w:rsidDel="005A2EA2">
          <w:rPr>
            <w:rFonts w:ascii="Times New Roman" w:hAnsi="Times New Roman" w:cs="Times New Roman"/>
            <w:sz w:val="28"/>
            <w:szCs w:val="28"/>
            <w:lang w:val="en-US"/>
            <w:rPrChange w:id="53" w:author="HP" w:date="2021-04-06T20:19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delText xml:space="preserve"> </w:delText>
        </w:r>
        <w:r w:rsidRPr="00B30444" w:rsidDel="005A2EA2">
          <w:rPr>
            <w:rFonts w:ascii="Times New Roman" w:hAnsi="Times New Roman" w:cs="Times New Roman"/>
            <w:sz w:val="28"/>
            <w:szCs w:val="28"/>
            <w:lang w:val="en-US"/>
          </w:rPr>
          <w:delText>tamomlagan</w:delText>
        </w:r>
      </w:del>
      <w:r w:rsidR="00D42F5A" w:rsidRPr="005A2EA2">
        <w:rPr>
          <w:rFonts w:ascii="Times New Roman" w:hAnsi="Times New Roman" w:cs="Times New Roman"/>
          <w:sz w:val="28"/>
          <w:szCs w:val="28"/>
          <w:lang w:val="en-US"/>
          <w:rPrChange w:id="54" w:author="HP" w:date="2021-04-06T20:19:00Z">
            <w:rPr>
              <w:rFonts w:ascii="Times New Roman" w:hAnsi="Times New Roman" w:cs="Times New Roman"/>
              <w:sz w:val="28"/>
              <w:szCs w:val="28"/>
            </w:rPr>
          </w:rPrChange>
        </w:rPr>
        <w:t>)</w:t>
      </w:r>
    </w:p>
    <w:p w:rsidR="00BC573A" w:rsidRPr="00B30444" w:rsidRDefault="00B30444" w:rsidP="00B36E25">
      <w:pPr>
        <w:tabs>
          <w:tab w:val="left" w:pos="4536"/>
        </w:tabs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</w:t>
      </w:r>
      <w:r w:rsidR="00BC573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қайси</w:t>
      </w:r>
      <w:proofErr w:type="spellEnd"/>
      <w:r w:rsidR="00BC573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чет</w:t>
      </w:r>
      <w:r w:rsidR="00BC573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тилларини</w:t>
      </w:r>
      <w:proofErr w:type="spellEnd"/>
      <w:r w:rsidR="00BC573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билади</w:t>
      </w:r>
      <w:proofErr w:type="spellEnd"/>
      <w:r w:rsidR="00FD1C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="00FD1C72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proofErr w:type="gramEnd"/>
    </w:p>
    <w:p w:rsidR="00BC573A" w:rsidRPr="00B30444" w:rsidRDefault="00B30444" w:rsidP="00B36E25">
      <w:pPr>
        <w:tabs>
          <w:tab w:val="left" w:pos="453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Рус</w:t>
      </w:r>
      <w:r w:rsidR="00FD1C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FD1C72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инглиз</w:t>
      </w:r>
      <w:proofErr w:type="spellEnd"/>
      <w:r w:rsidR="00FD1C72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del w:id="55" w:author="HP" w:date="2021-04-06T20:20:00Z">
        <w:r w:rsidDel="005A2EA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>у</w:delText>
        </w:r>
        <w:r w:rsidRPr="00B30444" w:rsidDel="005A2EA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>рта</w:delText>
        </w:r>
      </w:del>
      <w:ins w:id="56" w:author="HP" w:date="2021-04-06T20:20:00Z">
        <w:r w:rsidR="005A2EA2">
          <w:rPr>
            <w:rFonts w:ascii="Times New Roman" w:eastAsia="Times New Roman" w:hAnsi="Times New Roman" w:cs="Times New Roman"/>
            <w:color w:val="000000"/>
            <w:sz w:val="28"/>
            <w:szCs w:val="28"/>
            <w:lang w:val="uz-Cyrl-UZ" w:eastAsia="ru-RU"/>
          </w:rPr>
          <w:t>ў</w:t>
        </w:r>
        <w:r w:rsidR="005A2EA2" w:rsidRPr="00B30444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рта</w:t>
        </w:r>
      </w:ins>
      <w:r w:rsidR="00FD1C72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BC573A" w:rsidRPr="005A2EA2" w:rsidDel="005A2EA2" w:rsidRDefault="00B30444" w:rsidP="00B36E25">
      <w:pPr>
        <w:tabs>
          <w:tab w:val="left" w:pos="4536"/>
        </w:tabs>
        <w:spacing w:before="120" w:after="0" w:line="360" w:lineRule="auto"/>
        <w:rPr>
          <w:del w:id="57" w:author="HP" w:date="2021-04-06T20:20:00Z"/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  <w:rPrChange w:id="58" w:author="HP" w:date="2021-04-06T20:20:00Z">
            <w:rPr>
              <w:del w:id="59" w:author="HP" w:date="2021-04-06T20:20:00Z"/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rPrChange>
        </w:rPr>
      </w:pP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Унда</w:t>
      </w:r>
      <w:proofErr w:type="spellEnd"/>
      <w:r w:rsidR="00BC573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давлат</w:t>
      </w:r>
      <w:proofErr w:type="spellEnd"/>
      <w:r w:rsidR="00BC573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мукофотлари</w:t>
      </w:r>
      <w:proofErr w:type="spellEnd"/>
      <w:r w:rsidR="00BC573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борми</w:t>
      </w:r>
      <w:proofErr w:type="spellEnd"/>
      <w:r w:rsidR="00BC573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нима</w:t>
      </w:r>
      <w:proofErr w:type="spellEnd"/>
      <w:r w:rsidR="00BC573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del w:id="60" w:author="HP" w:date="2021-04-06T20:20:00Z">
        <w:r w:rsidR="00BC573A" w:rsidRPr="00BC573A" w:rsidDel="005A2EA2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val="en-US" w:eastAsia="ru-RU"/>
          </w:rPr>
          <w:delText> </w:delText>
        </w:r>
      </w:del>
      <w:r w:rsidR="00BC573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ins w:id="61" w:author="HP" w:date="2021-04-06T20:20:00Z">
        <w:r w:rsidR="005A2EA2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val="uz-Cyrl-UZ" w:eastAsia="ru-RU"/>
          </w:rPr>
          <w:t xml:space="preserve"> йўқ</w:t>
        </w:r>
      </w:ins>
    </w:p>
    <w:p w:rsidR="00BC573A" w:rsidRPr="00B30444" w:rsidDel="00D04A2A" w:rsidRDefault="00B30444">
      <w:pPr>
        <w:tabs>
          <w:tab w:val="left" w:pos="4536"/>
        </w:tabs>
        <w:spacing w:before="120" w:after="0" w:line="360" w:lineRule="auto"/>
        <w:rPr>
          <w:del w:id="62" w:author="Ramzan" w:date="2021-04-07T13:52:00Z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PrChange w:id="63" w:author="HP" w:date="2021-04-06T20:20:00Z">
          <w:pPr>
            <w:tabs>
              <w:tab w:val="left" w:pos="4536"/>
            </w:tabs>
            <w:spacing w:after="0" w:line="360" w:lineRule="auto"/>
            <w:jc w:val="center"/>
          </w:pPr>
        </w:pPrChange>
      </w:pPr>
      <w:del w:id="64" w:author="HP" w:date="2021-04-06T20:20:00Z">
        <w:r w:rsidRPr="00B30444" w:rsidDel="005A2EA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>ёқ</w:delText>
        </w:r>
      </w:del>
    </w:p>
    <w:p w:rsidR="00D42F5A" w:rsidRPr="00B30444" w:rsidRDefault="00D42F5A" w:rsidP="00D04A2A">
      <w:pPr>
        <w:tabs>
          <w:tab w:val="left" w:pos="4536"/>
        </w:tabs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PrChange w:id="65" w:author="Ramzan" w:date="2021-04-07T13:52:00Z">
          <w:pPr>
            <w:tabs>
              <w:tab w:val="left" w:pos="4536"/>
            </w:tabs>
            <w:spacing w:after="0" w:line="360" w:lineRule="auto"/>
            <w:jc w:val="center"/>
          </w:pPr>
        </w:pPrChange>
      </w:pPr>
    </w:p>
    <w:p w:rsidR="00BC573A" w:rsidRPr="00B30444" w:rsidRDefault="00B30444" w:rsidP="004D5988">
      <w:pPr>
        <w:tabs>
          <w:tab w:val="left" w:pos="453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ИШЛАБ</w:t>
      </w:r>
      <w:r w:rsidR="00BC573A"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ЧИҚАРИШ</w:t>
      </w:r>
    </w:p>
    <w:p w:rsidR="00BC573A" w:rsidRPr="00B30444" w:rsidRDefault="00FD1C72">
      <w:pPr>
        <w:tabs>
          <w:tab w:val="left" w:pos="453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PrChange w:id="66" w:author="HP" w:date="2021-04-06T20:20:00Z">
          <w:pPr>
            <w:tabs>
              <w:tab w:val="left" w:pos="4536"/>
            </w:tabs>
            <w:spacing w:after="0" w:line="360" w:lineRule="auto"/>
            <w:jc w:val="center"/>
          </w:pPr>
        </w:pPrChange>
      </w:pPr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2020</w:t>
      </w:r>
      <w:r w:rsidR="00BC573A" w:rsidRPr="00BC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йиллар</w:t>
      </w:r>
      <w:proofErr w:type="spellEnd"/>
      <w:r w:rsidR="00BC573A" w:rsidRPr="00BC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BC573A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BC573A" w:rsidRPr="00BC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BC573A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Тошкент</w:t>
      </w:r>
      <w:proofErr w:type="spellEnd"/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тўқимачилик</w:t>
      </w:r>
      <w:proofErr w:type="spellEnd"/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</w:t>
      </w:r>
      <w:proofErr w:type="spellEnd"/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енгил</w:t>
      </w:r>
      <w:proofErr w:type="spellEnd"/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саноат</w:t>
      </w:r>
      <w:proofErr w:type="spellEnd"/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институти</w:t>
      </w:r>
      <w:proofErr w:type="spellEnd"/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талабаси</w:t>
      </w:r>
      <w:proofErr w:type="spellEnd"/>
    </w:p>
    <w:p w:rsidR="00BC573A" w:rsidRPr="00B30444" w:rsidDel="007D1494" w:rsidRDefault="00FD1C72">
      <w:pPr>
        <w:tabs>
          <w:tab w:val="left" w:pos="4536"/>
        </w:tabs>
        <w:spacing w:after="0" w:line="360" w:lineRule="auto"/>
        <w:jc w:val="both"/>
        <w:rPr>
          <w:del w:id="67" w:author="Ramzan" w:date="2021-04-07T13:33:00Z"/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PrChange w:id="68" w:author="HP" w:date="2021-04-06T20:20:00Z">
          <w:pPr>
            <w:tabs>
              <w:tab w:val="left" w:pos="4536"/>
            </w:tabs>
            <w:spacing w:after="0" w:line="360" w:lineRule="auto"/>
            <w:jc w:val="center"/>
          </w:pPr>
        </w:pPrChange>
      </w:pPr>
      <w:r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2019 - 2021</w:t>
      </w:r>
      <w:r w:rsidR="00BC573A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йиллар</w:t>
      </w:r>
      <w:proofErr w:type="spellEnd"/>
      <w:r w:rsidR="00BC573A" w:rsidRPr="00BC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BC573A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="00BC573A" w:rsidRPr="00BC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="00B30444" w:rsidRPr="00B3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Bobir</w:t>
      </w:r>
      <w:proofErr w:type="spellEnd"/>
      <w:r w:rsidRPr="00B3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30444" w:rsidRPr="00B3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Akilkhanov</w:t>
      </w:r>
      <w:proofErr w:type="spellEnd"/>
      <w:r w:rsidRPr="00B3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B30444" w:rsidRPr="00B3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Tech</w:t>
      </w:r>
      <w:r w:rsidRPr="00B3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B30444" w:rsidRPr="00B3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FD1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B30444" w:rsidRPr="00B3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ademy</w:t>
      </w:r>
      <w:r w:rsidRPr="00B3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B30444" w:rsidRPr="00B3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NAPA</w:t>
      </w:r>
      <w:r w:rsidRPr="00B3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B30444" w:rsidRPr="00B3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TEAM</w:t>
      </w:r>
      <w:r w:rsidRPr="00B3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30444" w:rsidRPr="00B30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ўқувчиси</w:t>
      </w:r>
      <w:proofErr w:type="spellEnd"/>
    </w:p>
    <w:p w:rsidR="00FD1C72" w:rsidRPr="00B30444" w:rsidDel="007D1494" w:rsidRDefault="00FD1C72" w:rsidP="00FD1C72">
      <w:pPr>
        <w:spacing w:after="0" w:line="360" w:lineRule="auto"/>
        <w:jc w:val="center"/>
        <w:rPr>
          <w:del w:id="69" w:author="Ramzan" w:date="2021-04-07T13:33:00Z"/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D42F5A" w:rsidRPr="00B30444" w:rsidRDefault="00D42F5A" w:rsidP="007D1494">
      <w:pPr>
        <w:tabs>
          <w:tab w:val="left" w:pos="453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PrChange w:id="70" w:author="Ramzan" w:date="2021-04-07T13:33:00Z">
          <w:pPr>
            <w:spacing w:after="0" w:line="240" w:lineRule="auto"/>
          </w:pPr>
        </w:pPrChange>
      </w:pPr>
    </w:p>
    <w:p w:rsidR="00BC573A" w:rsidRPr="005A2EA2" w:rsidRDefault="00B30444" w:rsidP="00B36E25">
      <w:pPr>
        <w:spacing w:after="0" w:line="360" w:lineRule="auto"/>
        <w:ind w:right="1204"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Холмўминов</w:t>
      </w:r>
      <w:proofErr w:type="spellEnd"/>
      <w:r w:rsidR="00FD1C72" w:rsidRPr="005A2E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Рамазон</w:t>
      </w:r>
      <w:proofErr w:type="spellEnd"/>
      <w:r w:rsidR="00FD1C72" w:rsidRPr="005A2E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Дўстмуҳаммад</w:t>
      </w:r>
      <w:proofErr w:type="spellEnd"/>
      <w:r w:rsidR="00FD1C72" w:rsidRPr="005A2E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ўғлининг</w:t>
      </w:r>
      <w:proofErr w:type="spellEnd"/>
      <w:r w:rsidR="00BC573A" w:rsidRPr="00BC57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яқин</w:t>
      </w:r>
      <w:proofErr w:type="spellEnd"/>
      <w:r w:rsidR="00BC573A" w:rsidRPr="005A2E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B36E25" w:rsidRPr="005A2E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қариндошлари</w:t>
      </w:r>
      <w:proofErr w:type="spellEnd"/>
      <w:r w:rsidR="00BC573A" w:rsidRPr="005A2E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30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ҳақида</w:t>
      </w:r>
      <w:proofErr w:type="spellEnd"/>
    </w:p>
    <w:p w:rsidR="00BC573A" w:rsidDel="00A07343" w:rsidRDefault="005A2EA2" w:rsidP="00A07343">
      <w:pPr>
        <w:spacing w:after="0" w:line="360" w:lineRule="auto"/>
        <w:ind w:left="2832" w:right="1204" w:firstLine="708"/>
        <w:rPr>
          <w:del w:id="71" w:author="Ramzan" w:date="2021-04-07T14:36:00Z"/>
          <w:rFonts w:ascii="Times New Roman" w:eastAsia="Times New Roman" w:hAnsi="Times New Roman" w:cs="Times New Roman"/>
          <w:b/>
          <w:color w:val="000000"/>
          <w:sz w:val="40"/>
          <w:szCs w:val="40"/>
          <w:lang w:val="en-US" w:eastAsia="ru-RU"/>
        </w:rPr>
        <w:pPrChange w:id="72" w:author="Ramzan" w:date="2021-04-07T14:36:00Z">
          <w:pPr>
            <w:spacing w:after="0" w:line="240" w:lineRule="auto"/>
            <w:jc w:val="center"/>
          </w:pPr>
        </w:pPrChange>
      </w:pPr>
      <w:ins w:id="73" w:author="HP" w:date="2021-04-06T20:21:00Z">
        <w:r>
          <w:rPr>
            <w:rFonts w:ascii="Times New Roman" w:eastAsia="Times New Roman" w:hAnsi="Times New Roman" w:cs="Times New Roman"/>
            <w:b/>
            <w:color w:val="000000"/>
            <w:sz w:val="40"/>
            <w:szCs w:val="40"/>
            <w:lang w:val="uz-Cyrl-UZ" w:eastAsia="ru-RU"/>
          </w:rPr>
          <w:t>м</w:t>
        </w:r>
      </w:ins>
      <w:del w:id="74" w:author="HP" w:date="2021-04-06T20:21:00Z">
        <w:r w:rsidR="00B30444" w:rsidDel="005A2EA2">
          <w:rPr>
            <w:rFonts w:ascii="Times New Roman" w:eastAsia="Times New Roman" w:hAnsi="Times New Roman" w:cs="Times New Roman"/>
            <w:b/>
            <w:color w:val="000000"/>
            <w:sz w:val="40"/>
            <w:szCs w:val="40"/>
            <w:lang w:val="en-US" w:eastAsia="ru-RU"/>
          </w:rPr>
          <w:delText>М</w:delText>
        </w:r>
      </w:del>
      <w:proofErr w:type="spellStart"/>
      <w:r w:rsidR="00B30444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 w:eastAsia="ru-RU"/>
        </w:rPr>
        <w:t>аълумот</w:t>
      </w:r>
      <w:proofErr w:type="spellEnd"/>
    </w:p>
    <w:p w:rsidR="00A07343" w:rsidRPr="00BC573A" w:rsidRDefault="00A07343" w:rsidP="00B36E25">
      <w:pPr>
        <w:spacing w:after="0" w:line="360" w:lineRule="auto"/>
        <w:ind w:left="2832" w:right="1204" w:firstLine="708"/>
        <w:rPr>
          <w:ins w:id="75" w:author="Ramzan" w:date="2021-04-07T14:38:00Z"/>
          <w:rFonts w:ascii="Times New Roman" w:eastAsia="Times New Roman" w:hAnsi="Times New Roman" w:cs="Times New Roman"/>
          <w:b/>
          <w:color w:val="000000"/>
          <w:sz w:val="40"/>
          <w:szCs w:val="40"/>
          <w:lang w:val="en-US" w:eastAsia="ru-RU"/>
        </w:rPr>
      </w:pPr>
    </w:p>
    <w:p w:rsidR="00BC573A" w:rsidRPr="00BC573A" w:rsidRDefault="00BC573A" w:rsidP="00A07343">
      <w:pPr>
        <w:spacing w:after="0" w:line="360" w:lineRule="auto"/>
        <w:ind w:left="2832" w:right="1204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PrChange w:id="76" w:author="Ramzan" w:date="2021-04-07T14:36:00Z">
          <w:pPr>
            <w:spacing w:after="0" w:line="240" w:lineRule="auto"/>
            <w:jc w:val="center"/>
          </w:pPr>
        </w:pPrChange>
      </w:pPr>
    </w:p>
    <w:tbl>
      <w:tblPr>
        <w:tblW w:w="1005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77" w:author="Ramzan" w:date="2021-04-07T14:36:00Z">
          <w:tblPr>
            <w:tblW w:w="9923" w:type="dxa"/>
            <w:jc w:val="center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126"/>
        <w:gridCol w:w="2412"/>
        <w:gridCol w:w="1843"/>
        <w:gridCol w:w="2741"/>
        <w:gridCol w:w="1936"/>
        <w:tblGridChange w:id="78">
          <w:tblGrid>
            <w:gridCol w:w="1126"/>
            <w:gridCol w:w="70"/>
            <w:gridCol w:w="2342"/>
            <w:gridCol w:w="140"/>
            <w:gridCol w:w="1493"/>
            <w:gridCol w:w="210"/>
            <w:gridCol w:w="2741"/>
            <w:gridCol w:w="140"/>
            <w:gridCol w:w="1661"/>
            <w:gridCol w:w="135"/>
          </w:tblGrid>
        </w:tblGridChange>
      </w:tblGrid>
      <w:tr w:rsidR="00BC573A" w:rsidRPr="00A07343" w:rsidTr="00A07343">
        <w:trPr>
          <w:jc w:val="center"/>
          <w:trPrChange w:id="79" w:author="Ramzan" w:date="2021-04-07T14:36:00Z">
            <w:trPr>
              <w:gridAfter w:val="0"/>
              <w:jc w:val="center"/>
            </w:trPr>
          </w:trPrChange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80" w:author="Ramzan" w:date="2021-04-07T14:36:00Z">
              <w:tcPr>
                <w:tcW w:w="119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:rsidR="00BC573A" w:rsidRPr="00A07343" w:rsidRDefault="00B30444" w:rsidP="00BC5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81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</w:pPr>
            <w:proofErr w:type="spellStart"/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82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Алоқа</w:t>
            </w:r>
            <w:proofErr w:type="spellEnd"/>
            <w:r w:rsidR="00BC573A"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83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84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даражаси</w:t>
            </w:r>
            <w:proofErr w:type="spellEnd"/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85" w:author="Ramzan" w:date="2021-04-07T14:36:00Z">
              <w:tcPr>
                <w:tcW w:w="248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:rsidR="00BC573A" w:rsidRPr="00A07343" w:rsidRDefault="00B30444" w:rsidP="00A073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86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87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proofErr w:type="spellStart"/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88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Фамилияси</w:t>
            </w:r>
            <w:proofErr w:type="spellEnd"/>
            <w:r w:rsidR="00BC573A"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89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 xml:space="preserve">,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90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исми</w:t>
            </w:r>
            <w:proofErr w:type="spellEnd"/>
            <w:r w:rsidR="00BC573A"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91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br/>
            </w:r>
            <w:proofErr w:type="spellStart"/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92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ва</w:t>
            </w:r>
            <w:proofErr w:type="spellEnd"/>
            <w:r w:rsidR="00BC573A"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93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94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отасининг</w:t>
            </w:r>
            <w:proofErr w:type="spellEnd"/>
            <w:r w:rsidR="00BC573A"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95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96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исми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97" w:author="Ramzan" w:date="2021-04-07T14:36:00Z">
              <w:tcPr>
                <w:tcW w:w="1493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:rsidR="00BC573A" w:rsidRPr="00A07343" w:rsidRDefault="00B30444" w:rsidP="00A073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98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99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100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Ту</w:t>
            </w:r>
            <w:ins w:id="101" w:author="HP" w:date="2021-04-06T20:21:00Z">
              <w:r w:rsidR="005A2EA2" w:rsidRPr="00A07343">
                <w:rPr>
                  <w:rFonts w:ascii="Times New Roman" w:eastAsia="Times New Roman" w:hAnsi="Times New Roman" w:cs="Times New Roman"/>
                  <w:b/>
                  <w:bCs/>
                  <w:sz w:val="26"/>
                  <w:szCs w:val="26"/>
                  <w:lang w:val="uz-Cyrl-UZ" w:eastAsia="ru-RU"/>
                  <w:rPrChange w:id="102" w:author="Ramzan" w:date="2021-04-07T14:38:00Z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z-Cyrl-UZ" w:eastAsia="ru-RU"/>
                    </w:rPr>
                  </w:rPrChange>
                </w:rPr>
                <w:t>ғ</w:t>
              </w:r>
            </w:ins>
            <w:del w:id="103" w:author="HP" w:date="2021-04-06T20:21:00Z">
              <w:r w:rsidRPr="00A07343" w:rsidDel="005A2EA2">
                <w:rPr>
                  <w:rFonts w:ascii="Times New Roman" w:eastAsia="Times New Roman" w:hAnsi="Times New Roman" w:cs="Times New Roman"/>
                  <w:b/>
                  <w:bCs/>
                  <w:sz w:val="26"/>
                  <w:szCs w:val="26"/>
                  <w:lang w:eastAsia="ru-RU"/>
                  <w:rPrChange w:id="104" w:author="Ramzan" w:date="2021-04-07T14:38:00Z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</w:rPrChange>
                </w:rPr>
                <w:delText>г</w:delText>
              </w:r>
              <w:r w:rsidR="00BC573A" w:rsidRPr="00A07343" w:rsidDel="005A2EA2">
                <w:rPr>
                  <w:rFonts w:ascii="Times New Roman" w:eastAsia="Times New Roman" w:hAnsi="Times New Roman" w:cs="Times New Roman"/>
                  <w:b/>
                  <w:bCs/>
                  <w:sz w:val="26"/>
                  <w:szCs w:val="26"/>
                  <w:lang w:eastAsia="ru-RU"/>
                  <w:rPrChange w:id="105" w:author="Ramzan" w:date="2021-04-07T14:38:00Z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</w:rPrChange>
                </w:rPr>
                <w:delText>'</w:delText>
              </w:r>
            </w:del>
            <w:proofErr w:type="spellStart"/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106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илган</w:t>
            </w:r>
            <w:proofErr w:type="spellEnd"/>
            <w:r w:rsidR="00BC573A"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107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108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санаси</w:t>
            </w:r>
            <w:proofErr w:type="spellEnd"/>
            <w:r w:rsidR="00BC573A"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109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110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ва</w:t>
            </w:r>
            <w:proofErr w:type="spellEnd"/>
            <w:r w:rsidR="00BC573A"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111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112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жойи</w:t>
            </w:r>
            <w:proofErr w:type="spellEnd"/>
          </w:p>
        </w:tc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113" w:author="Ramzan" w:date="2021-04-07T14:36:00Z">
              <w:tcPr>
                <w:tcW w:w="3091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:rsidR="00BC573A" w:rsidRPr="00A07343" w:rsidRDefault="00B30444" w:rsidP="00A073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14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115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proofErr w:type="spellStart"/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116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Иш</w:t>
            </w:r>
            <w:proofErr w:type="spellEnd"/>
            <w:r w:rsidR="00BC573A"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117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118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жойи</w:t>
            </w:r>
            <w:proofErr w:type="spellEnd"/>
            <w:r w:rsidR="00BC573A"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19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br/>
            </w:r>
            <w:proofErr w:type="spellStart"/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120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ва</w:t>
            </w:r>
            <w:proofErr w:type="spellEnd"/>
            <w:r w:rsidR="00BC573A"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121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122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лавозими</w:t>
            </w:r>
            <w:proofErr w:type="spellEnd"/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123" w:author="Ramzan" w:date="2021-04-07T14:36:00Z">
              <w:tcPr>
                <w:tcW w:w="166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:rsidR="00BC573A" w:rsidRPr="00A07343" w:rsidRDefault="00B30444" w:rsidP="00A073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24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125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proofErr w:type="spellStart"/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126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Яшаш</w:t>
            </w:r>
            <w:proofErr w:type="spellEnd"/>
            <w:r w:rsidR="00BC573A"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127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128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жойи</w:t>
            </w:r>
            <w:proofErr w:type="spellEnd"/>
          </w:p>
        </w:tc>
      </w:tr>
      <w:tr w:rsidR="006E0231" w:rsidRPr="00A07343" w:rsidTr="00A07343">
        <w:trPr>
          <w:trHeight w:val="2176"/>
          <w:jc w:val="center"/>
          <w:trPrChange w:id="129" w:author="Ramzan" w:date="2021-04-07T14:38:00Z">
            <w:trPr>
              <w:gridAfter w:val="0"/>
              <w:jc w:val="center"/>
            </w:trPr>
          </w:trPrChange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130" w:author="Ramzan" w:date="2021-04-07T14:38:00Z">
              <w:tcPr>
                <w:tcW w:w="119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:rsidR="006E0231" w:rsidRPr="00A07343" w:rsidRDefault="00B30444" w:rsidP="006E0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  <w:rPrChange w:id="131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</w:pPr>
            <w:proofErr w:type="spellStart"/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132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Ота</w:t>
            </w:r>
            <w:proofErr w:type="spellEnd"/>
            <w:ins w:id="133" w:author="HP" w:date="2021-04-06T20:21:00Z">
              <w:r w:rsidR="005A2EA2" w:rsidRPr="00A07343">
                <w:rPr>
                  <w:rFonts w:ascii="Times New Roman" w:eastAsia="Times New Roman" w:hAnsi="Times New Roman" w:cs="Times New Roman"/>
                  <w:b/>
                  <w:bCs/>
                  <w:sz w:val="26"/>
                  <w:szCs w:val="26"/>
                  <w:lang w:val="uz-Cyrl-UZ" w:eastAsia="ru-RU"/>
                  <w:rPrChange w:id="134" w:author="Ramzan" w:date="2021-04-07T14:38:00Z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z-Cyrl-UZ" w:eastAsia="ru-RU"/>
                    </w:rPr>
                  </w:rPrChange>
                </w:rPr>
                <w:t>си</w:t>
              </w:r>
            </w:ins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35" w:author="Ramzan" w:date="2021-04-07T14:38:00Z">
              <w:tcPr>
                <w:tcW w:w="248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6E0231" w:rsidRPr="00A07343" w:rsidRDefault="00B30444" w:rsidP="00A073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136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rPrChange>
              </w:rPr>
              <w:pPrChange w:id="137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138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rPrChange>
              </w:rPr>
              <w:t>Маматмуминов</w:t>
            </w:r>
            <w:proofErr w:type="spellEnd"/>
            <w:r w:rsidR="006E0231" w:rsidRPr="00A0734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139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140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rPrChange>
              </w:rPr>
              <w:t>Дўстмуҳаммад</w:t>
            </w:r>
            <w:proofErr w:type="spellEnd"/>
            <w:r w:rsidR="006E0231" w:rsidRPr="00A0734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141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142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rPrChange>
              </w:rPr>
              <w:t>Холмўминович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43" w:author="Ramzan" w:date="2021-04-07T14:38:00Z">
              <w:tcPr>
                <w:tcW w:w="1493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6E0231" w:rsidRPr="00A07343" w:rsidRDefault="006E0231" w:rsidP="00A073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144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rPrChange>
              </w:rPr>
              <w:pPrChange w:id="145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46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1969 </w:t>
            </w:r>
            <w:proofErr w:type="spellStart"/>
            <w:r w:rsidR="00B30444"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47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йил</w:t>
            </w:r>
            <w:proofErr w:type="spellEnd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48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, </w:t>
            </w:r>
            <w:del w:id="149" w:author="HP" w:date="2021-04-06T20:22:00Z">
              <w:r w:rsidR="00B30444" w:rsidRPr="00A07343" w:rsidDel="005A2EA2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15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delText>Сурхандарё</w:delText>
              </w:r>
              <w:r w:rsidRPr="00A07343" w:rsidDel="005A2EA2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15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delText xml:space="preserve"> </w:delText>
              </w:r>
            </w:del>
            <w:proofErr w:type="spellStart"/>
            <w:ins w:id="152" w:author="HP" w:date="2021-04-06T20:22:00Z">
              <w:r w:rsidR="005A2EA2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15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Сурх</w:t>
              </w:r>
              <w:proofErr w:type="spellEnd"/>
              <w:r w:rsidR="005A2EA2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154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о</w:t>
              </w:r>
              <w:proofErr w:type="spellStart"/>
              <w:r w:rsidR="005A2EA2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15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ндарё</w:t>
              </w:r>
              <w:proofErr w:type="spellEnd"/>
              <w:r w:rsidR="005A2EA2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156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r w:rsidR="00B30444" w:rsidRPr="00A0734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157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rPrChange>
              </w:rPr>
              <w:t>вилояти</w:t>
            </w:r>
            <w:proofErr w:type="spellEnd"/>
          </w:p>
        </w:tc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58" w:author="Ramzan" w:date="2021-04-07T14:38:00Z">
              <w:tcPr>
                <w:tcW w:w="3091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6E0231" w:rsidRPr="00A07343" w:rsidRDefault="00B30444" w:rsidP="00A073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59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160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61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Ўзбекистон</w:t>
            </w:r>
            <w:proofErr w:type="spellEnd"/>
            <w:r w:rsidR="006E0231"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62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63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Республикаси</w:t>
            </w:r>
            <w:proofErr w:type="spellEnd"/>
            <w:r w:rsidR="006E0231"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64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65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Давлат</w:t>
            </w:r>
            <w:proofErr w:type="spellEnd"/>
            <w:r w:rsidR="006E0231"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66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67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хавфсизлик</w:t>
            </w:r>
            <w:proofErr w:type="spellEnd"/>
            <w:r w:rsidR="006E0231"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68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69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хизмати</w:t>
            </w:r>
            <w:proofErr w:type="spellEnd"/>
            <w:r w:rsidR="006E0231"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70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</w:p>
          <w:p w:rsidR="006E0231" w:rsidRPr="00A07343" w:rsidDel="005A2EA2" w:rsidRDefault="00D42F5A" w:rsidP="00A07343">
            <w:pPr>
              <w:spacing w:after="0" w:line="276" w:lineRule="auto"/>
              <w:rPr>
                <w:del w:id="171" w:author="HP" w:date="2021-04-06T20:22:00Z"/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72" w:author="Ramzan" w:date="2021-04-07T14:38:00Z">
                  <w:rPr>
                    <w:del w:id="173" w:author="HP" w:date="2021-04-06T20:22:00Z"/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174" w:author="Ramzan" w:date="2021-04-07T14:39:00Z">
                <w:pPr>
                  <w:spacing w:after="0" w:line="240" w:lineRule="auto"/>
                </w:pPr>
              </w:pPrChange>
            </w:pPr>
            <w:del w:id="175" w:author="HP" w:date="2021-04-06T20:22:00Z">
              <w:r w:rsidRPr="00A07343" w:rsidDel="005A2EA2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176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delText xml:space="preserve">             </w:delText>
              </w:r>
              <w:r w:rsidR="006E0231" w:rsidRPr="00A07343" w:rsidDel="005A2EA2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17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delText xml:space="preserve"> </w:delText>
              </w:r>
              <w:r w:rsidR="00B30444" w:rsidRPr="00A07343" w:rsidDel="005A2EA2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17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delText>иш</w:delText>
              </w:r>
              <w:r w:rsidR="006E0231" w:rsidRPr="00A07343" w:rsidDel="005A2EA2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17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delText xml:space="preserve"> </w:delText>
              </w:r>
              <w:r w:rsidR="00B30444" w:rsidRPr="00A07343" w:rsidDel="005A2EA2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18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delText>жойи</w:delText>
              </w:r>
            </w:del>
          </w:p>
          <w:p w:rsidR="00B30444" w:rsidRPr="00A07343" w:rsidRDefault="00B30444" w:rsidP="00A07343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81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182" w:author="Ramzan" w:date="2021-04-07T14:39:00Z">
                <w:pPr>
                  <w:spacing w:after="0" w:line="240" w:lineRule="auto"/>
                </w:pPr>
              </w:pPrChange>
            </w:pP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" w:author="Ramzan" w:date="2021-04-07T14:38:00Z">
              <w:tcPr>
                <w:tcW w:w="166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6E0231" w:rsidRPr="00A07343" w:rsidRDefault="00B30444" w:rsidP="00A07343">
            <w:pPr>
              <w:spacing w:after="0" w:line="276" w:lineRule="auto"/>
              <w:ind w:left="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84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185" w:author="Ramzan" w:date="2021-04-07T14:39:00Z">
                <w:pPr>
                  <w:spacing w:after="0" w:line="240" w:lineRule="auto"/>
                  <w:ind w:left="7"/>
                  <w:jc w:val="center"/>
                </w:pPr>
              </w:pPrChange>
            </w:pPr>
            <w:del w:id="186" w:author="HP" w:date="2021-04-06T20:22:00Z">
              <w:r w:rsidRPr="00A07343" w:rsidDel="005A2EA2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18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delText>Сурхандарё</w:delText>
              </w:r>
              <w:r w:rsidR="006E0231" w:rsidRPr="00A07343" w:rsidDel="005A2EA2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18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delText xml:space="preserve"> </w:delText>
              </w:r>
            </w:del>
            <w:proofErr w:type="spellStart"/>
            <w:ins w:id="189" w:author="HP" w:date="2021-04-06T20:22:00Z">
              <w:r w:rsidR="005A2EA2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19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Сурх</w:t>
              </w:r>
              <w:proofErr w:type="spellEnd"/>
              <w:r w:rsidR="005A2EA2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19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о</w:t>
              </w:r>
              <w:proofErr w:type="spellStart"/>
              <w:r w:rsidR="005A2EA2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19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ндарё</w:t>
              </w:r>
              <w:proofErr w:type="spellEnd"/>
              <w:r w:rsidR="005A2EA2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19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 xml:space="preserve"> </w:t>
              </w:r>
            </w:ins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94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вилояти</w:t>
            </w:r>
            <w:proofErr w:type="spellEnd"/>
            <w:ins w:id="195" w:author="HP" w:date="2021-04-06T20:22:00Z">
              <w:r w:rsidR="005A2EA2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196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,</w:t>
              </w:r>
            </w:ins>
            <w:r w:rsidR="006E0231"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97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98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Термиз</w:t>
            </w:r>
            <w:proofErr w:type="spellEnd"/>
            <w:r w:rsidR="006E0231"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199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00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тумани</w:t>
            </w:r>
            <w:proofErr w:type="spellEnd"/>
            <w:r w:rsidR="006E0231"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01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, </w:t>
            </w:r>
            <w:del w:id="202" w:author="HP" w:date="2021-04-06T20:22:00Z">
              <w:r w:rsidRPr="00A07343" w:rsidDel="005A2EA2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0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delText>Навруз</w:delText>
              </w:r>
              <w:r w:rsidR="006E0231" w:rsidRPr="00A07343" w:rsidDel="005A2EA2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04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delText xml:space="preserve"> </w:delText>
              </w:r>
            </w:del>
            <w:proofErr w:type="spellStart"/>
            <w:ins w:id="205" w:author="HP" w:date="2021-04-06T20:22:00Z">
              <w:r w:rsidR="005A2EA2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06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Навр</w:t>
              </w:r>
              <w:proofErr w:type="spellEnd"/>
              <w:r w:rsidR="005A2EA2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20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ў</w:t>
              </w:r>
              <w:r w:rsidR="005A2EA2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0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 xml:space="preserve">з </w:t>
              </w:r>
            </w:ins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09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МФЙ</w:t>
            </w:r>
            <w:r w:rsidR="006E0231"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10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,</w:t>
            </w:r>
            <w:ins w:id="211" w:author="HP" w:date="2021-04-06T20:22:00Z">
              <w:r w:rsidR="005A2EA2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21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 xml:space="preserve"> Г</w:t>
              </w:r>
            </w:ins>
            <w:del w:id="213" w:author="HP" w:date="2021-04-06T20:22:00Z">
              <w:r w:rsidRPr="00A07343" w:rsidDel="005A2EA2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14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delText>г</w:delText>
              </w:r>
            </w:del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15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улистон</w:t>
            </w:r>
            <w:proofErr w:type="spellEnd"/>
            <w:r w:rsidR="006E0231"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16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del w:id="217" w:author="HP" w:date="2021-04-06T20:23:00Z">
              <w:r w:rsidRPr="00A07343" w:rsidDel="005A2EA2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1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delText>куча</w:delText>
              </w:r>
            </w:del>
            <w:ins w:id="219" w:author="HP" w:date="2021-04-06T20:23:00Z">
              <w:r w:rsidR="005A2EA2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2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к</w:t>
              </w:r>
              <w:r w:rsidR="005A2EA2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22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ў</w:t>
              </w:r>
              <w:proofErr w:type="spellStart"/>
              <w:r w:rsidR="005A2EA2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2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ча</w:t>
              </w:r>
              <w:proofErr w:type="spellEnd"/>
              <w:r w:rsidR="005A2EA2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22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си</w:t>
              </w:r>
            </w:ins>
            <w:r w:rsidR="006E0231"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24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, 2</w:t>
            </w:r>
            <w:ins w:id="225" w:author="HP" w:date="2021-04-06T20:23:00Z">
              <w:r w:rsidR="005A2EA2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226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-</w:t>
              </w:r>
            </w:ins>
            <w:r w:rsidR="006E0231"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27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28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уй</w:t>
            </w:r>
            <w:proofErr w:type="spellEnd"/>
          </w:p>
        </w:tc>
      </w:tr>
      <w:tr w:rsidR="005A2EA2" w:rsidRPr="00A07343" w:rsidTr="00A07343">
        <w:trPr>
          <w:trHeight w:val="2193"/>
          <w:jc w:val="center"/>
          <w:trPrChange w:id="229" w:author="Ramzan" w:date="2021-04-07T14:38:00Z">
            <w:trPr>
              <w:gridAfter w:val="0"/>
              <w:jc w:val="center"/>
            </w:trPr>
          </w:trPrChange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230" w:author="Ramzan" w:date="2021-04-07T14:38:00Z">
              <w:tcPr>
                <w:tcW w:w="119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:rsidR="005A2EA2" w:rsidRPr="00A07343" w:rsidRDefault="005A2EA2" w:rsidP="005A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  <w:rPrChange w:id="231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</w:pPr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232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Она</w:t>
            </w:r>
            <w:ins w:id="233" w:author="HP" w:date="2021-04-06T20:23:00Z">
              <w:r w:rsidRPr="00A07343">
                <w:rPr>
                  <w:rFonts w:ascii="Times New Roman" w:eastAsia="Times New Roman" w:hAnsi="Times New Roman" w:cs="Times New Roman"/>
                  <w:b/>
                  <w:bCs/>
                  <w:sz w:val="26"/>
                  <w:szCs w:val="26"/>
                  <w:lang w:val="uz-Cyrl-UZ" w:eastAsia="ru-RU"/>
                  <w:rPrChange w:id="234" w:author="Ramzan" w:date="2021-04-07T14:38:00Z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z-Cyrl-UZ" w:eastAsia="ru-RU"/>
                    </w:rPr>
                  </w:rPrChange>
                </w:rPr>
                <w:t>си</w:t>
              </w:r>
            </w:ins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35" w:author="Ramzan" w:date="2021-04-07T14:38:00Z">
              <w:tcPr>
                <w:tcW w:w="248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5A2EA2" w:rsidRPr="00A07343" w:rsidRDefault="005A2EA2" w:rsidP="00A073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236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rPrChange>
              </w:rPr>
              <w:pPrChange w:id="237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238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rPrChange>
              </w:rPr>
              <w:t>Маматмўминова</w:t>
            </w:r>
            <w:proofErr w:type="spellEnd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239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240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rPrChange>
              </w:rPr>
              <w:t>Гулшода</w:t>
            </w:r>
            <w:proofErr w:type="spellEnd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241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242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rPrChange>
              </w:rPr>
              <w:t>Худойбердийевна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43" w:author="Ramzan" w:date="2021-04-07T14:38:00Z">
              <w:tcPr>
                <w:tcW w:w="1493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5A2EA2" w:rsidRPr="00A07343" w:rsidRDefault="005A2EA2" w:rsidP="00A073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44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245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46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1974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47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йил</w:t>
            </w:r>
            <w:proofErr w:type="spellEnd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48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, </w:t>
            </w:r>
            <w:del w:id="249" w:author="HP" w:date="2021-04-06T20:23:00Z">
              <w:r w:rsidRPr="00A07343" w:rsidDel="005A2EA2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25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delText xml:space="preserve">Сурхандарё </w:delText>
              </w:r>
            </w:del>
            <w:proofErr w:type="spellStart"/>
            <w:ins w:id="251" w:author="HP" w:date="2021-04-06T20:23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25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Сурх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25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о</w:t>
              </w:r>
              <w:proofErr w:type="spellStart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254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ндарё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25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256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rPrChange>
              </w:rPr>
              <w:t>вилояти</w:t>
            </w:r>
            <w:proofErr w:type="spellEnd"/>
          </w:p>
        </w:tc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7" w:author="Ramzan" w:date="2021-04-07T14:38:00Z">
              <w:tcPr>
                <w:tcW w:w="3091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5A2EA2" w:rsidRPr="00A07343" w:rsidRDefault="005A2EA2" w:rsidP="00A073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58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259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del w:id="260" w:author="HP" w:date="2021-04-06T20:23:00Z">
              <w:r w:rsidRPr="00A07343" w:rsidDel="005A2EA2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6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delText xml:space="preserve">Сурхандарё </w:delText>
              </w:r>
            </w:del>
            <w:proofErr w:type="spellStart"/>
            <w:ins w:id="262" w:author="HP" w:date="2021-04-06T20:23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6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Сурх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264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о</w:t>
              </w:r>
              <w:proofErr w:type="spellStart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6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ндарё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66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 xml:space="preserve"> </w:t>
              </w:r>
            </w:ins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67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вилояти</w:t>
            </w:r>
            <w:proofErr w:type="spellEnd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68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69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Термиз</w:t>
            </w:r>
            <w:proofErr w:type="spellEnd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70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71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шаҳар</w:t>
            </w:r>
            <w:proofErr w:type="spellEnd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72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 10-умумий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73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ўрта</w:t>
            </w:r>
            <w:proofErr w:type="spellEnd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74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75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таълим</w:t>
            </w:r>
            <w:proofErr w:type="spellEnd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76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77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мактаби</w:t>
            </w:r>
            <w:proofErr w:type="spellEnd"/>
            <w:ins w:id="278" w:author="HP" w:date="2021-04-06T20:23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27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, ўқитувчи</w:t>
              </w:r>
            </w:ins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80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del w:id="281" w:author="HP" w:date="2021-04-06T20:23:00Z">
              <w:r w:rsidRPr="00A07343" w:rsidDel="005A2EA2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8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delText>иш жойи</w:delText>
              </w:r>
            </w:del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83" w:author="Ramzan" w:date="2021-04-07T14:38:00Z">
              <w:tcPr>
                <w:tcW w:w="166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5A2EA2" w:rsidRPr="00A07343" w:rsidRDefault="005A2EA2" w:rsidP="00A07343">
            <w:pPr>
              <w:spacing w:after="0" w:line="276" w:lineRule="auto"/>
              <w:ind w:left="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284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285" w:author="Ramzan" w:date="2021-04-07T14:39:00Z">
                <w:pPr>
                  <w:spacing w:after="0" w:line="240" w:lineRule="auto"/>
                  <w:ind w:left="7"/>
                  <w:jc w:val="center"/>
                </w:pPr>
              </w:pPrChange>
            </w:pPr>
            <w:proofErr w:type="spellStart"/>
            <w:ins w:id="286" w:author="HP" w:date="2021-04-06T20:24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8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Сурх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28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о</w:t>
              </w:r>
              <w:proofErr w:type="spellStart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8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ндарё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9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 xml:space="preserve"> </w:t>
              </w:r>
              <w:proofErr w:type="spellStart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9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вилояти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29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,</w:t>
              </w:r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9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 xml:space="preserve"> </w:t>
              </w:r>
              <w:proofErr w:type="spellStart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94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Термиз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9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 xml:space="preserve"> </w:t>
              </w:r>
              <w:proofErr w:type="spellStart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96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тумани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9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 xml:space="preserve">, </w:t>
              </w:r>
              <w:proofErr w:type="spellStart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29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Навр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29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ў</w:t>
              </w:r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0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з МФЙ,</w:t>
              </w:r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30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 xml:space="preserve"> Г</w:t>
              </w:r>
              <w:proofErr w:type="spellStart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0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улистон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0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 xml:space="preserve"> к</w:t>
              </w:r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304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ў</w:t>
              </w:r>
              <w:proofErr w:type="spellStart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0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ча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306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си</w:t>
              </w:r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0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, 2</w:t>
              </w:r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30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-</w:t>
              </w:r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0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 xml:space="preserve"> </w:t>
              </w:r>
              <w:proofErr w:type="spellStart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1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уй</w:t>
              </w:r>
            </w:ins>
            <w:proofErr w:type="spellEnd"/>
            <w:del w:id="311" w:author="HP" w:date="2021-04-06T20:24:00Z">
              <w:r w:rsidRPr="00A07343" w:rsidDel="0046286F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1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delText>Сурхандарё вилояти Термиз тумани, Навруз МФЙ,гулистон куча, 2 уй</w:delText>
              </w:r>
            </w:del>
          </w:p>
        </w:tc>
      </w:tr>
      <w:tr w:rsidR="005A2EA2" w:rsidRPr="00A07343" w:rsidTr="00A07343">
        <w:trPr>
          <w:trHeight w:val="2223"/>
          <w:jc w:val="center"/>
          <w:trPrChange w:id="313" w:author="Ramzan" w:date="2021-04-07T14:38:00Z">
            <w:trPr>
              <w:gridAfter w:val="0"/>
              <w:trHeight w:val="2678"/>
              <w:jc w:val="center"/>
            </w:trPr>
          </w:trPrChange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314" w:author="Ramzan" w:date="2021-04-07T14:38:00Z">
              <w:tcPr>
                <w:tcW w:w="119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:rsidR="005A2EA2" w:rsidRPr="00A07343" w:rsidRDefault="005A2EA2" w:rsidP="005A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  <w:rPrChange w:id="315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</w:pPr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  <w:rPrChange w:id="316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val="en-US" w:eastAsia="ru-RU"/>
                  </w:rPr>
                </w:rPrChange>
              </w:rPr>
              <w:t>У</w:t>
            </w:r>
            <w:r w:rsidRPr="00A073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  <w:rPrChange w:id="317" w:author="Ramzan" w:date="2021-04-07T14:38:00Z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eastAsia="ru-RU"/>
                  </w:rPr>
                </w:rPrChange>
              </w:rPr>
              <w:t>ка</w:t>
            </w:r>
            <w:ins w:id="318" w:author="HP" w:date="2021-04-06T20:25:00Z">
              <w:r w:rsidRPr="00A07343">
                <w:rPr>
                  <w:rFonts w:ascii="Times New Roman" w:eastAsia="Times New Roman" w:hAnsi="Times New Roman" w:cs="Times New Roman"/>
                  <w:b/>
                  <w:bCs/>
                  <w:sz w:val="26"/>
                  <w:szCs w:val="26"/>
                  <w:lang w:val="uz-Cyrl-UZ" w:eastAsia="ru-RU"/>
                  <w:rPrChange w:id="319" w:author="Ramzan" w:date="2021-04-07T14:38:00Z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z-Cyrl-UZ" w:eastAsia="ru-RU"/>
                    </w:rPr>
                  </w:rPrChange>
                </w:rPr>
                <w:t>си</w:t>
              </w:r>
            </w:ins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320" w:author="Ramzan" w:date="2021-04-07T14:38:00Z">
              <w:tcPr>
                <w:tcW w:w="248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5A2EA2" w:rsidRPr="00A07343" w:rsidRDefault="005A2EA2" w:rsidP="00A073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321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322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323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Холм</w:t>
            </w:r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324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rPrChange>
              </w:rPr>
              <w:t>ў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325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минов</w:t>
            </w:r>
            <w:proofErr w:type="spellEnd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326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327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Намоз</w:t>
            </w:r>
            <w:proofErr w:type="spellEnd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328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 Д</w:t>
            </w:r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329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rPrChange>
              </w:rPr>
              <w:t>ў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330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стму</w:t>
            </w:r>
            <w:proofErr w:type="spellEnd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331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rPrChange>
              </w:rPr>
              <w:t>ҳ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332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аммад</w:t>
            </w:r>
            <w:proofErr w:type="spellEnd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333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334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rPrChange>
              </w:rPr>
              <w:t>ўғ</w:t>
            </w:r>
            <w:proofErr w:type="spellEnd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335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ли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336" w:author="Ramzan" w:date="2021-04-07T14:38:00Z">
              <w:tcPr>
                <w:tcW w:w="1493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5A2EA2" w:rsidRPr="00A07343" w:rsidRDefault="005A2EA2" w:rsidP="00A073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337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338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339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2000 </w:t>
            </w:r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340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>йил</w:t>
            </w:r>
            <w:proofErr w:type="spellEnd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341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t xml:space="preserve">, </w:t>
            </w:r>
            <w:del w:id="342" w:author="HP" w:date="2021-04-06T20:24:00Z">
              <w:r w:rsidRPr="00A07343" w:rsidDel="005A2EA2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34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delText xml:space="preserve">Сурхандарё </w:delText>
              </w:r>
            </w:del>
            <w:proofErr w:type="spellStart"/>
            <w:ins w:id="344" w:author="HP" w:date="2021-04-06T20:24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34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Сурх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346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о</w:t>
              </w:r>
              <w:proofErr w:type="spellStart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34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ндарё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34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r w:rsidRPr="00A0734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349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rPrChange>
              </w:rPr>
              <w:t>вилояти</w:t>
            </w:r>
            <w:proofErr w:type="spellEnd"/>
          </w:p>
        </w:tc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350" w:author="Ramzan" w:date="2021-04-07T14:38:00Z">
              <w:tcPr>
                <w:tcW w:w="3091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5A2EA2" w:rsidRPr="00A07343" w:rsidDel="005A2EA2" w:rsidRDefault="005A2EA2" w:rsidP="00A07343">
            <w:pPr>
              <w:spacing w:after="0" w:line="276" w:lineRule="auto"/>
              <w:jc w:val="center"/>
              <w:rPr>
                <w:del w:id="351" w:author="HP" w:date="2021-04-06T20:25:00Z"/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352" w:author="Ramzan" w:date="2021-04-07T14:38:00Z">
                  <w:rPr>
                    <w:del w:id="353" w:author="HP" w:date="2021-04-06T20:25:00Z"/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354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del w:id="355" w:author="HP" w:date="2021-04-06T20:25:00Z">
              <w:r w:rsidRPr="00A07343" w:rsidDel="005A2EA2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56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delText xml:space="preserve">Вақтинча ишсиз </w:delText>
              </w:r>
            </w:del>
          </w:p>
          <w:p w:rsidR="005A2EA2" w:rsidRPr="00A07343" w:rsidDel="005A2EA2" w:rsidRDefault="005A2EA2" w:rsidP="00A07343">
            <w:pPr>
              <w:spacing w:after="0" w:line="276" w:lineRule="auto"/>
              <w:jc w:val="center"/>
              <w:rPr>
                <w:del w:id="357" w:author="HP" w:date="2021-04-06T20:25:00Z"/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358" w:author="Ramzan" w:date="2021-04-07T14:38:00Z">
                  <w:rPr>
                    <w:del w:id="359" w:author="HP" w:date="2021-04-06T20:25:00Z"/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360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del w:id="361" w:author="HP" w:date="2021-04-06T20:25:00Z">
              <w:r w:rsidRPr="00A07343" w:rsidDel="005A2EA2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6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delText>Ўқимоқда</w:delText>
              </w:r>
            </w:del>
          </w:p>
          <w:p w:rsidR="005A2EA2" w:rsidRPr="00A07343" w:rsidRDefault="005A2EA2" w:rsidP="00A073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363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364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proofErr w:type="spellStart"/>
            <w:r w:rsidRPr="00A07343">
              <w:rPr>
                <w:rFonts w:ascii="Times New Roman" w:hAnsi="Times New Roman" w:cs="Times New Roman"/>
                <w:color w:val="000000"/>
                <w:sz w:val="26"/>
                <w:szCs w:val="26"/>
                <w:rPrChange w:id="365" w:author="Ramzan" w:date="2021-04-07T14:38:00Z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rPrChange>
              </w:rPr>
              <w:t>Тошкент</w:t>
            </w:r>
            <w:proofErr w:type="spellEnd"/>
            <w:r w:rsidRPr="00A07343">
              <w:rPr>
                <w:rFonts w:ascii="Times New Roman" w:hAnsi="Times New Roman" w:cs="Times New Roman"/>
                <w:color w:val="000000"/>
                <w:sz w:val="26"/>
                <w:szCs w:val="26"/>
                <w:rPrChange w:id="366" w:author="Ramzan" w:date="2021-04-07T14:38:00Z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hAnsi="Times New Roman" w:cs="Times New Roman"/>
                <w:color w:val="000000"/>
                <w:sz w:val="26"/>
                <w:szCs w:val="26"/>
                <w:rPrChange w:id="367" w:author="Ramzan" w:date="2021-04-07T14:38:00Z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rPrChange>
              </w:rPr>
              <w:t>ахборот</w:t>
            </w:r>
            <w:proofErr w:type="spellEnd"/>
            <w:r w:rsidRPr="00A07343">
              <w:rPr>
                <w:rFonts w:ascii="Times New Roman" w:hAnsi="Times New Roman" w:cs="Times New Roman"/>
                <w:color w:val="000000"/>
                <w:sz w:val="26"/>
                <w:szCs w:val="26"/>
                <w:rPrChange w:id="368" w:author="Ramzan" w:date="2021-04-07T14:38:00Z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hAnsi="Times New Roman" w:cs="Times New Roman"/>
                <w:color w:val="000000"/>
                <w:sz w:val="26"/>
                <w:szCs w:val="26"/>
                <w:rPrChange w:id="369" w:author="Ramzan" w:date="2021-04-07T14:38:00Z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rPrChange>
              </w:rPr>
              <w:t>технологиялари</w:t>
            </w:r>
            <w:proofErr w:type="spellEnd"/>
            <w:r w:rsidRPr="00A07343">
              <w:rPr>
                <w:rFonts w:ascii="Times New Roman" w:hAnsi="Times New Roman" w:cs="Times New Roman"/>
                <w:color w:val="000000"/>
                <w:sz w:val="26"/>
                <w:szCs w:val="26"/>
                <w:rPrChange w:id="370" w:author="Ramzan" w:date="2021-04-07T14:38:00Z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hAnsi="Times New Roman" w:cs="Times New Roman"/>
                <w:color w:val="000000"/>
                <w:sz w:val="26"/>
                <w:szCs w:val="26"/>
                <w:rPrChange w:id="371" w:author="Ramzan" w:date="2021-04-07T14:38:00Z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rPrChange>
              </w:rPr>
              <w:t>университети</w:t>
            </w:r>
            <w:proofErr w:type="spellEnd"/>
            <w:r w:rsidRPr="00A07343">
              <w:rPr>
                <w:rFonts w:ascii="Times New Roman" w:hAnsi="Times New Roman" w:cs="Times New Roman"/>
                <w:color w:val="000000"/>
                <w:sz w:val="26"/>
                <w:szCs w:val="26"/>
                <w:rPrChange w:id="372" w:author="Ramzan" w:date="2021-04-07T14:38:00Z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A07343">
              <w:rPr>
                <w:rFonts w:ascii="Times New Roman" w:hAnsi="Times New Roman" w:cs="Times New Roman"/>
                <w:color w:val="000000"/>
                <w:sz w:val="26"/>
                <w:szCs w:val="26"/>
                <w:rPrChange w:id="373" w:author="Ramzan" w:date="2021-04-07T14:38:00Z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rPrChange>
              </w:rPr>
              <w:t>талабаси</w:t>
            </w:r>
            <w:proofErr w:type="spellEnd"/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374" w:author="Ramzan" w:date="2021-04-07T14:38:00Z">
              <w:tcPr>
                <w:tcW w:w="166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5A2EA2" w:rsidRPr="00A07343" w:rsidRDefault="005A2EA2" w:rsidP="00A07343">
            <w:pPr>
              <w:spacing w:after="0" w:line="276" w:lineRule="auto"/>
              <w:ind w:left="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375" w:author="Ramzan" w:date="2021-04-07T14:38:00Z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376" w:author="Ramzan" w:date="2021-04-07T14:39:00Z">
                <w:pPr>
                  <w:spacing w:after="0" w:line="240" w:lineRule="auto"/>
                  <w:ind w:left="7"/>
                  <w:jc w:val="center"/>
                </w:pPr>
              </w:pPrChange>
            </w:pPr>
            <w:proofErr w:type="spellStart"/>
            <w:ins w:id="377" w:author="HP" w:date="2021-04-06T20:24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7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Сурх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37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о</w:t>
              </w:r>
              <w:proofErr w:type="spellStart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8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ндарё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8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 xml:space="preserve"> </w:t>
              </w:r>
              <w:proofErr w:type="spellStart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8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вилояти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38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,</w:t>
              </w:r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84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 xml:space="preserve"> </w:t>
              </w:r>
              <w:proofErr w:type="spellStart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8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Термиз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86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 xml:space="preserve"> </w:t>
              </w:r>
              <w:proofErr w:type="spellStart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8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тумани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8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 xml:space="preserve">, </w:t>
              </w:r>
              <w:proofErr w:type="spellStart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8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Навр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39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ў</w:t>
              </w:r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9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з МФЙ,</w:t>
              </w:r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39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 xml:space="preserve"> Г</w:t>
              </w:r>
              <w:proofErr w:type="spellStart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9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улистон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94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 xml:space="preserve"> к</w:t>
              </w:r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39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ў</w:t>
              </w:r>
              <w:proofErr w:type="spellStart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96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ча</w:t>
              </w:r>
              <w:proofErr w:type="spellEnd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39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си</w:t>
              </w:r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39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, 2</w:t>
              </w:r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uz-Cyrl-UZ" w:eastAsia="ru-RU"/>
                  <w:rPrChange w:id="39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z-Cyrl-UZ" w:eastAsia="ru-RU"/>
                    </w:rPr>
                  </w:rPrChange>
                </w:rPr>
                <w:t>-</w:t>
              </w:r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40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 xml:space="preserve"> </w:t>
              </w:r>
              <w:proofErr w:type="spellStart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40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уй</w:t>
              </w:r>
            </w:ins>
            <w:proofErr w:type="spellEnd"/>
            <w:del w:id="402" w:author="HP" w:date="2021-04-06T20:24:00Z">
              <w:r w:rsidRPr="00A07343" w:rsidDel="0046286F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40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delText>Сурхандарё вилояти Термиз тумани, Навруз МФЙ,гулистон куча, 2 уй</w:delText>
              </w:r>
            </w:del>
          </w:p>
        </w:tc>
      </w:tr>
      <w:tr w:rsidR="007D1494" w:rsidRPr="00EB599E" w:rsidTr="00A07343">
        <w:trPr>
          <w:trHeight w:val="953"/>
          <w:jc w:val="center"/>
          <w:ins w:id="404" w:author="Ramzan" w:date="2021-04-07T13:32:00Z"/>
          <w:trPrChange w:id="405" w:author="Ramzan" w:date="2021-04-07T14:37:00Z">
            <w:trPr>
              <w:gridAfter w:val="0"/>
              <w:trHeight w:val="2678"/>
              <w:jc w:val="center"/>
            </w:trPr>
          </w:trPrChange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06" w:author="Ramzan" w:date="2021-04-07T14:37:00Z">
              <w:tcPr>
                <w:tcW w:w="119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7D1494" w:rsidRPr="00A07343" w:rsidRDefault="00ED31C8" w:rsidP="00D04A2A">
            <w:pPr>
              <w:spacing w:after="0" w:line="240" w:lineRule="auto"/>
              <w:jc w:val="center"/>
              <w:rPr>
                <w:ins w:id="407" w:author="Ramzan" w:date="2021-04-07T13:32:00Z"/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  <w:rPrChange w:id="408" w:author="Ramzan" w:date="2021-04-07T14:38:00Z">
                  <w:rPr>
                    <w:ins w:id="409" w:author="Ramzan" w:date="2021-04-07T13:32:00Z"/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val="en-US" w:eastAsia="ru-RU"/>
                  </w:rPr>
                </w:rPrChange>
              </w:rPr>
              <w:pPrChange w:id="410" w:author="Ramzan" w:date="2021-04-07T13:45:00Z">
                <w:pPr>
                  <w:spacing w:after="0" w:line="240" w:lineRule="auto"/>
                  <w:jc w:val="center"/>
                </w:pPr>
              </w:pPrChange>
            </w:pPr>
            <w:proofErr w:type="spellStart"/>
            <w:ins w:id="411" w:author="Ramzan" w:date="2021-04-07T14:29:00Z">
              <w:r w:rsidRPr="00A07343">
                <w:rPr>
                  <w:rFonts w:ascii="Times New Roman" w:eastAsia="Times New Roman" w:hAnsi="Times New Roman" w:cs="Times New Roman"/>
                  <w:b/>
                  <w:bCs/>
                  <w:sz w:val="26"/>
                  <w:szCs w:val="26"/>
                  <w:lang w:val="en-US" w:eastAsia="ru-RU"/>
                  <w:rPrChange w:id="412" w:author="Ramzan" w:date="2021-04-07T14:38:00Z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en-US" w:eastAsia="ru-RU"/>
                    </w:rPr>
                  </w:rPrChange>
                </w:rPr>
                <w:t>Опаси</w:t>
              </w:r>
            </w:ins>
            <w:proofErr w:type="spellEnd"/>
          </w:p>
          <w:p w:rsidR="007D1494" w:rsidRPr="00A07343" w:rsidRDefault="007D1494" w:rsidP="00D04A2A">
            <w:pPr>
              <w:spacing w:after="0" w:line="240" w:lineRule="auto"/>
              <w:jc w:val="center"/>
              <w:rPr>
                <w:ins w:id="413" w:author="Ramzan" w:date="2021-04-07T13:32:00Z"/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  <w:rPrChange w:id="414" w:author="Ramzan" w:date="2021-04-07T14:38:00Z">
                  <w:rPr>
                    <w:ins w:id="415" w:author="Ramzan" w:date="2021-04-07T13:32:00Z"/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val="en-US" w:eastAsia="ru-RU"/>
                  </w:rPr>
                </w:rPrChange>
              </w:rPr>
              <w:pPrChange w:id="416" w:author="Ramzan" w:date="2021-04-07T13:45:00Z">
                <w:pPr>
                  <w:spacing w:after="0" w:line="240" w:lineRule="auto"/>
                  <w:jc w:val="center"/>
                </w:pPr>
              </w:pPrChange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PrChange w:id="417" w:author="Ramzan" w:date="2021-04-07T14:37:00Z">
              <w:tcPr>
                <w:tcW w:w="248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D1494" w:rsidRPr="00A07343" w:rsidRDefault="00ED31C8" w:rsidP="00A07343">
            <w:pPr>
              <w:spacing w:after="0" w:line="276" w:lineRule="auto"/>
              <w:jc w:val="center"/>
              <w:rPr>
                <w:ins w:id="418" w:author="Ramzan" w:date="2021-04-07T13:32:00Z"/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419" w:author="Ramzan" w:date="2021-04-07T14:38:00Z">
                  <w:rPr>
                    <w:ins w:id="420" w:author="Ramzan" w:date="2021-04-07T13:32:00Z"/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421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proofErr w:type="spellStart"/>
            <w:ins w:id="422" w:author="Ramzan" w:date="2021-04-07T14:30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2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Мама</w:t>
              </w:r>
            </w:ins>
            <w:ins w:id="424" w:author="Ramzan" w:date="2021-04-07T14:29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2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т</w:t>
              </w:r>
            </w:ins>
            <w:ins w:id="426" w:author="Ramzan" w:date="2021-04-07T14:30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2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м</w:t>
              </w:r>
            </w:ins>
            <w:ins w:id="428" w:author="Ramzan" w:date="2021-04-07T14:29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2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ўминова</w:t>
              </w:r>
            </w:ins>
            <w:proofErr w:type="spellEnd"/>
            <w:ins w:id="430" w:author="Ramzan" w:date="2021-04-07T13:34:00Z">
              <w:r w:rsidR="007D1494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3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ins w:id="432" w:author="Ramzan" w:date="2021-04-07T14:29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3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Гулзода</w:t>
              </w:r>
            </w:ins>
            <w:proofErr w:type="spellEnd"/>
            <w:ins w:id="434" w:author="Ramzan" w:date="2021-04-07T13:34:00Z">
              <w:r w:rsidR="007D1494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3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ins w:id="436" w:author="Ramzan" w:date="2021-04-07T14:29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3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Дўстмуҳаммад</w:t>
              </w:r>
            </w:ins>
            <w:proofErr w:type="spellEnd"/>
            <w:ins w:id="438" w:author="Ramzan" w:date="2021-04-07T13:34:00Z">
              <w:r w:rsidR="007D1494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3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ins w:id="440" w:author="Ramzan" w:date="2021-04-07T14:29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4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қизи</w:t>
              </w:r>
            </w:ins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PrChange w:id="442" w:author="Ramzan" w:date="2021-04-07T14:37:00Z">
              <w:tcPr>
                <w:tcW w:w="1493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D1494" w:rsidRPr="00A07343" w:rsidRDefault="00D04A2A" w:rsidP="00A07343">
            <w:pPr>
              <w:spacing w:after="0" w:line="276" w:lineRule="auto"/>
              <w:jc w:val="center"/>
              <w:rPr>
                <w:ins w:id="443" w:author="Ramzan" w:date="2021-04-07T13:32:00Z"/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444" w:author="Ramzan" w:date="2021-04-07T14:38:00Z">
                  <w:rPr>
                    <w:ins w:id="445" w:author="Ramzan" w:date="2021-04-07T13:32:00Z"/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446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ins w:id="447" w:author="Ramzan" w:date="2021-04-07T13:3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4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1993 </w:t>
              </w:r>
            </w:ins>
            <w:proofErr w:type="spellStart"/>
            <w:ins w:id="449" w:author="Ramzan" w:date="2021-04-07T14:29:00Z">
              <w:r w:rsidR="00ED31C8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5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йил</w:t>
              </w:r>
            </w:ins>
            <w:proofErr w:type="spellEnd"/>
            <w:ins w:id="451" w:author="Ramzan" w:date="2021-04-07T13:3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5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, </w:t>
              </w:r>
            </w:ins>
            <w:proofErr w:type="spellStart"/>
            <w:ins w:id="453" w:author="Ramzan" w:date="2021-04-07T14:29:00Z">
              <w:r w:rsidR="00ED31C8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54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Сурхандарё</w:t>
              </w:r>
            </w:ins>
            <w:proofErr w:type="spellEnd"/>
            <w:ins w:id="455" w:author="Ramzan" w:date="2021-04-07T13:3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56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ins w:id="457" w:author="Ramzan" w:date="2021-04-07T14:29:00Z">
              <w:r w:rsidR="00ED31C8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5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вило</w:t>
              </w:r>
            </w:ins>
            <w:ins w:id="459" w:author="Ramzan" w:date="2021-04-07T14:31:00Z">
              <w:r w:rsidR="00ED31C8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6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я</w:t>
              </w:r>
            </w:ins>
            <w:ins w:id="461" w:author="Ramzan" w:date="2021-04-07T14:29:00Z">
              <w:r w:rsidR="00ED31C8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6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ти</w:t>
              </w:r>
            </w:ins>
            <w:proofErr w:type="spellEnd"/>
          </w:p>
        </w:tc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PrChange w:id="463" w:author="Ramzan" w:date="2021-04-07T14:37:00Z">
              <w:tcPr>
                <w:tcW w:w="3091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D1494" w:rsidRPr="00A07343" w:rsidDel="005A2EA2" w:rsidRDefault="00ED31C8" w:rsidP="00A07343">
            <w:pPr>
              <w:spacing w:after="0" w:line="276" w:lineRule="auto"/>
              <w:jc w:val="center"/>
              <w:rPr>
                <w:ins w:id="464" w:author="Ramzan" w:date="2021-04-07T13:32:00Z"/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465" w:author="Ramzan" w:date="2021-04-07T14:38:00Z">
                  <w:rPr>
                    <w:ins w:id="466" w:author="Ramzan" w:date="2021-04-07T13:32:00Z"/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467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proofErr w:type="spellStart"/>
            <w:ins w:id="468" w:author="Ramzan" w:date="2021-04-07T14:29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6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Т</w:t>
              </w:r>
            </w:ins>
            <w:ins w:id="470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7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е</w:t>
              </w:r>
            </w:ins>
            <w:ins w:id="472" w:author="Ramzan" w:date="2021-04-07T14:29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7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рмиз</w:t>
              </w:r>
            </w:ins>
            <w:proofErr w:type="spellEnd"/>
            <w:ins w:id="474" w:author="Ramzan" w:date="2021-04-07T13:38:00Z">
              <w:r w:rsidR="00D04A2A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7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ins w:id="476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7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дав</w:t>
              </w:r>
            </w:ins>
            <w:ins w:id="478" w:author="Ramzan" w:date="2021-04-07T14:29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7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л</w:t>
              </w:r>
            </w:ins>
            <w:ins w:id="480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8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а</w:t>
              </w:r>
            </w:ins>
            <w:ins w:id="482" w:author="Ramzan" w:date="2021-04-07T14:29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8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т</w:t>
              </w:r>
            </w:ins>
            <w:proofErr w:type="spellEnd"/>
            <w:ins w:id="484" w:author="Ramzan" w:date="2021-04-07T13:38:00Z">
              <w:r w:rsidR="00D04A2A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8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ins w:id="486" w:author="Ramzan" w:date="2021-04-07T14:29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8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уни</w:t>
              </w:r>
            </w:ins>
            <w:ins w:id="488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8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ве</w:t>
              </w:r>
            </w:ins>
            <w:ins w:id="490" w:author="Ramzan" w:date="2021-04-07T14:29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9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рсит</w:t>
              </w:r>
            </w:ins>
            <w:ins w:id="492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9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е</w:t>
              </w:r>
            </w:ins>
            <w:ins w:id="494" w:author="Ramzan" w:date="2021-04-07T14:29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9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ти</w:t>
              </w:r>
            </w:ins>
            <w:proofErr w:type="spellEnd"/>
            <w:ins w:id="496" w:author="Ramzan" w:date="2021-04-07T13:42:00Z">
              <w:r w:rsidR="00D04A2A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9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ins w:id="498" w:author="Ramzan" w:date="2021-04-07T14:29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49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т</w:t>
              </w:r>
            </w:ins>
            <w:ins w:id="500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50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а</w:t>
              </w:r>
            </w:ins>
            <w:ins w:id="502" w:author="Ramzan" w:date="2021-04-07T14:29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50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л</w:t>
              </w:r>
            </w:ins>
            <w:ins w:id="504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50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аба</w:t>
              </w:r>
            </w:ins>
            <w:ins w:id="506" w:author="Ramzan" w:date="2021-04-07T14:29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50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си</w:t>
              </w:r>
            </w:ins>
            <w:proofErr w:type="spellEnd"/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PrChange w:id="508" w:author="Ramzan" w:date="2021-04-07T14:37:00Z">
              <w:tcPr>
                <w:tcW w:w="166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A07343" w:rsidRPr="00EB599E" w:rsidRDefault="00EB599E" w:rsidP="00A07343">
            <w:pPr>
              <w:spacing w:after="0" w:line="276" w:lineRule="auto"/>
              <w:jc w:val="center"/>
              <w:rPr>
                <w:ins w:id="509" w:author="Ramzan" w:date="2021-04-07T13:32:00Z"/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510" w:author="Ramzan" w:date="2021-04-07T14:54:00Z">
                  <w:rPr>
                    <w:ins w:id="511" w:author="Ramzan" w:date="2021-04-07T13:32:00Z"/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512" w:author="Ramzan" w:date="2021-04-07T14:40:00Z">
                <w:pPr>
                  <w:spacing w:after="0" w:line="240" w:lineRule="auto"/>
                  <w:ind w:left="7"/>
                  <w:jc w:val="center"/>
                </w:pPr>
              </w:pPrChange>
            </w:pPr>
            <w:proofErr w:type="spellStart"/>
            <w:ins w:id="513" w:author="Ramzan" w:date="2021-04-07T14:50:00Z">
              <w:r w:rsidRPr="001C7CBD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</w:rPr>
                <w:t>Сурхандарйо</w:t>
              </w:r>
              <w:proofErr w:type="spellEnd"/>
              <w:r w:rsidRPr="00EB599E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14" w:author="Ramzan" w:date="2021-04-07T14:54:00Z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rPrChange>
                </w:rPr>
                <w:t xml:space="preserve"> </w:t>
              </w:r>
              <w:proofErr w:type="spellStart"/>
              <w:r w:rsidRPr="001C7CBD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</w:rPr>
                <w:t>вилояти</w:t>
              </w:r>
              <w:proofErr w:type="spellEnd"/>
              <w:r w:rsidRPr="00EB599E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15" w:author="Ramzan" w:date="2021-04-07T14:54:00Z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rPrChange>
                </w:rPr>
                <w:t xml:space="preserve"> </w:t>
              </w:r>
              <w:proofErr w:type="spellStart"/>
              <w:r w:rsidRPr="001C7CBD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</w:rPr>
                <w:t>Термиз</w:t>
              </w:r>
              <w:proofErr w:type="spellEnd"/>
              <w:r w:rsidRPr="00EB599E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16" w:author="Ramzan" w:date="2021-04-07T14:54:00Z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rPrChange>
                </w:rPr>
                <w:t xml:space="preserve"> </w:t>
              </w:r>
              <w:proofErr w:type="spellStart"/>
              <w:r w:rsidRPr="001C7CBD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</w:rPr>
                <w:t>шаҳар</w:t>
              </w:r>
              <w:proofErr w:type="spellEnd"/>
              <w:r w:rsidRPr="00EB599E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17" w:author="Ramzan" w:date="2021-04-07T14:54:00Z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rPrChange>
                </w:rPr>
                <w:t>,</w:t>
              </w:r>
              <w:r w:rsidRPr="00EB599E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18" w:author="Ramzan" w:date="2021-04-07T14:54:00Z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ins w:id="519" w:author="Ramzan" w:date="2021-04-07T14:51:00Z">
              <w:r w:rsidRPr="00EB599E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20" w:author="Ramzan" w:date="2021-04-07T14:54:00Z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en-US" w:eastAsia="ru-RU"/>
                    </w:rPr>
                  </w:rPrChange>
                </w:rPr>
                <w:t>Боғшамол</w:t>
              </w:r>
            </w:ins>
            <w:proofErr w:type="spellEnd"/>
            <w:ins w:id="521" w:author="Ramzan" w:date="2021-04-07T14:50:00Z">
              <w:r w:rsidRPr="00EB599E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22" w:author="Ramzan" w:date="2021-04-07T14:54:00Z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rPrChange>
                </w:rPr>
                <w:t xml:space="preserve"> </w:t>
              </w:r>
            </w:ins>
            <w:proofErr w:type="spellStart"/>
            <w:ins w:id="523" w:author="Ramzan" w:date="2021-04-07T14:53:00Z">
              <w:r w:rsidRPr="00EB599E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24" w:author="Ramzan" w:date="2021-04-07T14:54:00Z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en-US" w:eastAsia="ru-RU"/>
                    </w:rPr>
                  </w:rPrChange>
                </w:rPr>
                <w:t>маҳалласи</w:t>
              </w:r>
            </w:ins>
            <w:proofErr w:type="spellEnd"/>
            <w:ins w:id="525" w:author="Ramzan" w:date="2021-04-07T14:51:00Z">
              <w:r w:rsidRPr="00EB599E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26" w:author="Ramzan" w:date="2021-04-07T14:54:00Z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en-US" w:eastAsia="ru-RU"/>
                    </w:rPr>
                  </w:rPrChange>
                </w:rPr>
                <w:t xml:space="preserve"> </w:t>
              </w:r>
            </w:ins>
            <w:ins w:id="527" w:author="Ramzan" w:date="2021-04-07T14:54:00Z">
              <w:r w:rsidRPr="00EB599E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28" w:author="Ramzan" w:date="2021-04-07T14:54:00Z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en-US" w:eastAsia="ru-RU"/>
                    </w:rPr>
                  </w:rPrChange>
                </w:rPr>
                <w:t>А</w:t>
              </w:r>
            </w:ins>
            <w:ins w:id="529" w:author="Ramzan" w:date="2021-04-07T14:53:00Z">
              <w:r w:rsidRPr="00EB599E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30" w:author="Ramzan" w:date="2021-04-07T14:54:00Z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en-US" w:eastAsia="ru-RU"/>
                    </w:rPr>
                  </w:rPrChange>
                </w:rPr>
                <w:t>бай</w:t>
              </w:r>
            </w:ins>
            <w:ins w:id="531" w:author="Ramzan" w:date="2021-04-07T14:51:00Z">
              <w:r w:rsidRPr="00EB599E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32" w:author="Ramzan" w:date="2021-04-07T14:54:00Z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ins w:id="533" w:author="Ramzan" w:date="2021-04-07T14:53:00Z">
              <w:r w:rsidRPr="00EB599E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34" w:author="Ramzan" w:date="2021-04-07T14:54:00Z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en-US" w:eastAsia="ru-RU"/>
                    </w:rPr>
                  </w:rPrChange>
                </w:rPr>
                <w:t>кўча</w:t>
              </w:r>
            </w:ins>
            <w:proofErr w:type="spellEnd"/>
            <w:ins w:id="535" w:author="Ramzan" w:date="2021-04-07T14:51:00Z">
              <w:r w:rsidRPr="00EB599E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36" w:author="Ramzan" w:date="2021-04-07T14:54:00Z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en-US" w:eastAsia="ru-RU"/>
                    </w:rPr>
                  </w:rPrChange>
                </w:rPr>
                <w:t xml:space="preserve"> 23</w:t>
              </w:r>
            </w:ins>
            <w:ins w:id="537" w:author="Ramzan" w:date="2021-04-07T14:54:00Z">
              <w:r w:rsidRPr="00EB599E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38" w:author="Ramzan" w:date="2021-04-07T14:54:00Z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en-US" w:eastAsia="ru-RU"/>
                    </w:rPr>
                  </w:rPrChange>
                </w:rPr>
                <w:t xml:space="preserve"> </w:t>
              </w:r>
            </w:ins>
            <w:ins w:id="539" w:author="Ramzan" w:date="2021-04-07T14:53:00Z">
              <w:r w:rsidRPr="00EB599E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40" w:author="Ramzan" w:date="2021-04-07T14:54:00Z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en-US" w:eastAsia="ru-RU"/>
                    </w:rPr>
                  </w:rPrChange>
                </w:rPr>
                <w:t>А</w:t>
              </w:r>
            </w:ins>
          </w:p>
        </w:tc>
      </w:tr>
      <w:tr w:rsidR="00A07343" w:rsidRPr="00A07343" w:rsidTr="00A07343">
        <w:tblPrEx>
          <w:tblPrExChange w:id="541" w:author="Ramzan" w:date="2021-04-07T14:38:00Z">
            <w:tblPrEx>
              <w:tblW w:w="10058" w:type="dxa"/>
            </w:tblPrEx>
          </w:tblPrExChange>
        </w:tblPrEx>
        <w:trPr>
          <w:trHeight w:val="2156"/>
          <w:jc w:val="center"/>
          <w:ins w:id="542" w:author="Ramzan" w:date="2021-04-07T13:32:00Z"/>
          <w:trPrChange w:id="543" w:author="Ramzan" w:date="2021-04-07T14:38:00Z">
            <w:trPr>
              <w:trHeight w:val="2678"/>
              <w:jc w:val="center"/>
            </w:trPr>
          </w:trPrChange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44" w:author="Ramzan" w:date="2021-04-07T14:38:00Z">
              <w:tcPr>
                <w:tcW w:w="112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7D1494" w:rsidRPr="00A07343" w:rsidRDefault="00ED31C8" w:rsidP="00D04A2A">
            <w:pPr>
              <w:spacing w:after="0" w:line="240" w:lineRule="auto"/>
              <w:jc w:val="center"/>
              <w:rPr>
                <w:ins w:id="545" w:author="Ramzan" w:date="2021-04-07T13:32:00Z"/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  <w:rPrChange w:id="546" w:author="Ramzan" w:date="2021-04-07T14:38:00Z">
                  <w:rPr>
                    <w:ins w:id="547" w:author="Ramzan" w:date="2021-04-07T13:32:00Z"/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  <w:lang w:val="en-US" w:eastAsia="ru-RU"/>
                  </w:rPr>
                </w:rPrChange>
              </w:rPr>
              <w:pPrChange w:id="548" w:author="Ramzan" w:date="2021-04-07T13:45:00Z">
                <w:pPr>
                  <w:spacing w:after="0" w:line="240" w:lineRule="auto"/>
                  <w:jc w:val="center"/>
                </w:pPr>
              </w:pPrChange>
            </w:pPr>
            <w:proofErr w:type="spellStart"/>
            <w:ins w:id="549" w:author="Ramzan" w:date="2021-04-07T14:29:00Z">
              <w:r w:rsidRPr="00A07343">
                <w:rPr>
                  <w:rFonts w:ascii="Times New Roman" w:eastAsia="Times New Roman" w:hAnsi="Times New Roman" w:cs="Times New Roman"/>
                  <w:b/>
                  <w:bCs/>
                  <w:sz w:val="26"/>
                  <w:szCs w:val="26"/>
                  <w:lang w:val="en-US" w:eastAsia="ru-RU"/>
                  <w:rPrChange w:id="550" w:author="Ramzan" w:date="2021-04-07T14:38:00Z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en-US" w:eastAsia="ru-RU"/>
                    </w:rPr>
                  </w:rPrChange>
                </w:rPr>
                <w:t>Турму</w:t>
              </w:r>
            </w:ins>
            <w:ins w:id="551" w:author="Ramzan" w:date="2021-04-07T14:27:00Z">
              <w:r w:rsidRPr="00A07343">
                <w:rPr>
                  <w:rFonts w:ascii="Times New Roman" w:eastAsia="Times New Roman" w:hAnsi="Times New Roman" w:cs="Times New Roman"/>
                  <w:b/>
                  <w:bCs/>
                  <w:sz w:val="26"/>
                  <w:szCs w:val="26"/>
                  <w:lang w:val="en-US" w:eastAsia="ru-RU"/>
                  <w:rPrChange w:id="552" w:author="Ramzan" w:date="2021-04-07T14:38:00Z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en-US" w:eastAsia="ru-RU"/>
                    </w:rPr>
                  </w:rPrChange>
                </w:rPr>
                <w:t>ш</w:t>
              </w:r>
            </w:ins>
            <w:proofErr w:type="spellEnd"/>
            <w:ins w:id="553" w:author="Ramzan" w:date="2021-04-07T13:36:00Z">
              <w:r w:rsidR="007D1494" w:rsidRPr="00A07343">
                <w:rPr>
                  <w:rFonts w:ascii="Times New Roman" w:eastAsia="Times New Roman" w:hAnsi="Times New Roman" w:cs="Times New Roman"/>
                  <w:b/>
                  <w:bCs/>
                  <w:sz w:val="26"/>
                  <w:szCs w:val="26"/>
                  <w:lang w:val="en-US" w:eastAsia="ru-RU"/>
                  <w:rPrChange w:id="554" w:author="Ramzan" w:date="2021-04-07T14:38:00Z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ins w:id="555" w:author="Ramzan" w:date="2021-04-07T14:27:00Z">
              <w:r w:rsidRPr="00A07343">
                <w:rPr>
                  <w:rFonts w:ascii="Times New Roman" w:eastAsia="Times New Roman" w:hAnsi="Times New Roman" w:cs="Times New Roman"/>
                  <w:b/>
                  <w:bCs/>
                  <w:sz w:val="26"/>
                  <w:szCs w:val="26"/>
                  <w:lang w:val="en-US" w:eastAsia="ru-RU"/>
                  <w:rPrChange w:id="556" w:author="Ramzan" w:date="2021-04-07T14:38:00Z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en-US" w:eastAsia="ru-RU"/>
                    </w:rPr>
                  </w:rPrChange>
                </w:rPr>
                <w:t>ў</w:t>
              </w:r>
            </w:ins>
            <w:ins w:id="557" w:author="Ramzan" w:date="2021-04-07T14:29:00Z">
              <w:r w:rsidRPr="00A07343">
                <w:rPr>
                  <w:rFonts w:ascii="Times New Roman" w:eastAsia="Times New Roman" w:hAnsi="Times New Roman" w:cs="Times New Roman"/>
                  <w:b/>
                  <w:bCs/>
                  <w:sz w:val="26"/>
                  <w:szCs w:val="26"/>
                  <w:lang w:val="en-US" w:eastAsia="ru-RU"/>
                  <w:rPrChange w:id="558" w:author="Ramzan" w:date="2021-04-07T14:38:00Z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en-US" w:eastAsia="ru-RU"/>
                    </w:rPr>
                  </w:rPrChange>
                </w:rPr>
                <w:t>ртоғи</w:t>
              </w:r>
            </w:ins>
            <w:proofErr w:type="spellEnd"/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PrChange w:id="559" w:author="Ramzan" w:date="2021-04-07T14:38:00Z">
              <w:tcPr>
                <w:tcW w:w="241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04A2A" w:rsidRPr="00A07343" w:rsidRDefault="00ED31C8" w:rsidP="00A07343">
            <w:pPr>
              <w:spacing w:after="0" w:line="276" w:lineRule="auto"/>
              <w:jc w:val="center"/>
              <w:rPr>
                <w:ins w:id="560" w:author="Ramzan" w:date="2021-04-07T13:32:00Z"/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561" w:author="Ramzan" w:date="2021-04-07T14:38:00Z">
                  <w:rPr>
                    <w:ins w:id="562" w:author="Ramzan" w:date="2021-04-07T13:32:00Z"/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563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proofErr w:type="spellStart"/>
            <w:ins w:id="564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6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Й</w:t>
              </w:r>
            </w:ins>
            <w:ins w:id="566" w:author="Ramzan" w:date="2021-04-07T14:28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6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ў</w:t>
              </w:r>
            </w:ins>
            <w:ins w:id="568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6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лдошева</w:t>
              </w:r>
            </w:ins>
            <w:proofErr w:type="spellEnd"/>
            <w:ins w:id="570" w:author="Ramzan" w:date="2021-04-07T13:44:00Z">
              <w:r w:rsidR="00D04A2A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7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ins w:id="572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7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>Мақсуда</w:t>
              </w:r>
            </w:ins>
            <w:proofErr w:type="spellEnd"/>
            <w:ins w:id="574" w:author="Ramzan" w:date="2021-04-07T13:44:00Z">
              <w:r w:rsidR="00D04A2A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7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ins w:id="576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7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Илҳом</w:t>
              </w:r>
            </w:ins>
            <w:proofErr w:type="spellEnd"/>
            <w:ins w:id="578" w:author="Ramzan" w:date="2021-04-07T13:44:00Z">
              <w:r w:rsidR="00D04A2A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7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ins w:id="580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58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қизи</w:t>
              </w:r>
            </w:ins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PrChange w:id="582" w:author="Ramzan" w:date="2021-04-07T14:38:00Z">
              <w:tcPr>
                <w:tcW w:w="1843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D1494" w:rsidRPr="00A07343" w:rsidRDefault="00D04A2A" w:rsidP="00A07343">
            <w:pPr>
              <w:spacing w:after="0" w:line="276" w:lineRule="auto"/>
              <w:jc w:val="center"/>
              <w:rPr>
                <w:ins w:id="583" w:author="Ramzan" w:date="2021-04-07T13:32:00Z"/>
                <w:rFonts w:ascii="Times New Roman" w:eastAsia="Times New Roman" w:hAnsi="Times New Roman" w:cs="Times New Roman"/>
                <w:sz w:val="26"/>
                <w:szCs w:val="26"/>
                <w:lang w:val="en-US" w:eastAsia="ru-RU"/>
                <w:rPrChange w:id="584" w:author="Ramzan" w:date="2021-04-07T14:38:00Z">
                  <w:rPr>
                    <w:ins w:id="585" w:author="Ramzan" w:date="2021-04-07T13:32:00Z"/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586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ins w:id="587" w:author="Ramzan" w:date="2021-04-07T13:44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58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1999 </w:t>
              </w:r>
            </w:ins>
            <w:proofErr w:type="spellStart"/>
            <w:ins w:id="589" w:author="Ramzan" w:date="2021-04-07T14:28:00Z">
              <w:r w:rsidR="00ED31C8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59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йи</w:t>
              </w:r>
            </w:ins>
            <w:ins w:id="591" w:author="Ramzan" w:date="2021-04-07T14:26:00Z">
              <w:r w:rsidR="00ED31C8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59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л</w:t>
              </w:r>
            </w:ins>
            <w:proofErr w:type="spellEnd"/>
            <w:ins w:id="593" w:author="Ramzan" w:date="2021-04-07T13:44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594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, </w:t>
              </w:r>
            </w:ins>
            <w:proofErr w:type="spellStart"/>
            <w:ins w:id="595" w:author="Ramzan" w:date="2021-04-07T14:26:00Z">
              <w:r w:rsidR="00ED31C8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596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Сурх</w:t>
              </w:r>
            </w:ins>
            <w:ins w:id="597" w:author="Ramzan" w:date="2021-04-07T14:27:00Z">
              <w:r w:rsidR="00ED31C8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59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а</w:t>
              </w:r>
            </w:ins>
            <w:ins w:id="599" w:author="Ramzan" w:date="2021-04-07T14:26:00Z">
              <w:r w:rsidR="00ED31C8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60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н</w:t>
              </w:r>
            </w:ins>
            <w:ins w:id="601" w:author="Ramzan" w:date="2021-04-07T14:27:00Z">
              <w:r w:rsidR="00ED31C8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60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да</w:t>
              </w:r>
            </w:ins>
            <w:ins w:id="603" w:author="Ramzan" w:date="2021-04-07T14:26:00Z">
              <w:r w:rsidR="00ED31C8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604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р</w:t>
              </w:r>
            </w:ins>
            <w:ins w:id="605" w:author="Ramzan" w:date="2021-04-07T14:28:00Z">
              <w:r w:rsidR="00ED31C8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606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й</w:t>
              </w:r>
            </w:ins>
            <w:ins w:id="607" w:author="Ramzan" w:date="2021-04-07T14:26:00Z">
              <w:r w:rsidR="00ED31C8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60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о</w:t>
              </w:r>
            </w:ins>
            <w:proofErr w:type="spellEnd"/>
            <w:ins w:id="609" w:author="Ramzan" w:date="2021-04-07T13:44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61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ins w:id="611" w:author="Ramzan" w:date="2021-04-07T14:27:00Z">
              <w:r w:rsidR="00ED31C8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61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в</w:t>
              </w:r>
            </w:ins>
            <w:ins w:id="613" w:author="Ramzan" w:date="2021-04-07T14:28:00Z">
              <w:r w:rsidR="00ED31C8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614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и</w:t>
              </w:r>
            </w:ins>
            <w:ins w:id="615" w:author="Ramzan" w:date="2021-04-07T14:26:00Z">
              <w:r w:rsidR="00ED31C8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616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ло</w:t>
              </w:r>
            </w:ins>
            <w:ins w:id="617" w:author="Ramzan" w:date="2021-04-07T14:27:00Z">
              <w:r w:rsidR="00ED31C8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61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я</w:t>
              </w:r>
            </w:ins>
            <w:ins w:id="619" w:author="Ramzan" w:date="2021-04-07T14:26:00Z">
              <w:r w:rsidR="00ED31C8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62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т</w:t>
              </w:r>
            </w:ins>
            <w:ins w:id="621" w:author="Ramzan" w:date="2021-04-07T14:28:00Z">
              <w:r w:rsidR="00ED31C8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  <w:rPrChange w:id="62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и</w:t>
              </w:r>
            </w:ins>
            <w:proofErr w:type="spellEnd"/>
          </w:p>
        </w:tc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PrChange w:id="623" w:author="Ramzan" w:date="2021-04-07T14:38:00Z">
              <w:tcPr>
                <w:tcW w:w="274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D1494" w:rsidRPr="00A07343" w:rsidDel="005A2EA2" w:rsidRDefault="00ED31C8" w:rsidP="00A07343">
            <w:pPr>
              <w:spacing w:after="0" w:line="276" w:lineRule="auto"/>
              <w:jc w:val="center"/>
              <w:rPr>
                <w:ins w:id="624" w:author="Ramzan" w:date="2021-04-07T13:32:00Z"/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625" w:author="Ramzan" w:date="2021-04-07T14:38:00Z">
                  <w:rPr>
                    <w:ins w:id="626" w:author="Ramzan" w:date="2021-04-07T13:32:00Z"/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627" w:author="Ramzan" w:date="2021-04-07T14:39:00Z">
                <w:pPr>
                  <w:spacing w:after="0" w:line="240" w:lineRule="auto"/>
                  <w:jc w:val="center"/>
                </w:pPr>
              </w:pPrChange>
            </w:pPr>
            <w:proofErr w:type="spellStart"/>
            <w:ins w:id="628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2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Н</w:t>
              </w:r>
            </w:ins>
            <w:ins w:id="630" w:author="Ramzan" w:date="2021-04-07T14:28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3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из</w:t>
              </w:r>
            </w:ins>
            <w:ins w:id="632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3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ом</w:t>
              </w:r>
            </w:ins>
            <w:ins w:id="634" w:author="Ramzan" w:date="2021-04-07T14:28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3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ий</w:t>
              </w:r>
            </w:ins>
            <w:proofErr w:type="spellEnd"/>
            <w:ins w:id="636" w:author="Ramzan" w:date="2021-04-07T14:14:00Z">
              <w:r w:rsidR="00C12204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3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 xml:space="preserve"> </w:t>
              </w:r>
            </w:ins>
            <w:proofErr w:type="spellStart"/>
            <w:ins w:id="638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3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ном</w:t>
              </w:r>
            </w:ins>
            <w:ins w:id="640" w:author="Ramzan" w:date="2021-04-07T14:28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4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и</w:t>
              </w:r>
            </w:ins>
            <w:ins w:id="642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4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даг</w:t>
              </w:r>
            </w:ins>
            <w:ins w:id="644" w:author="Ramzan" w:date="2021-04-07T14:28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4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и</w:t>
              </w:r>
            </w:ins>
            <w:proofErr w:type="spellEnd"/>
            <w:ins w:id="646" w:author="Ramzan" w:date="2021-04-07T14:14:00Z">
              <w:r w:rsidR="00C12204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4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 xml:space="preserve"> </w:t>
              </w:r>
            </w:ins>
            <w:ins w:id="648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4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Т</w:t>
              </w:r>
            </w:ins>
            <w:ins w:id="650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5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Д</w:t>
              </w:r>
            </w:ins>
            <w:ins w:id="652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5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ПУ</w:t>
              </w:r>
            </w:ins>
            <w:ins w:id="654" w:author="Ramzan" w:date="2021-04-07T14:14:00Z">
              <w:r w:rsidR="00C12204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5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 xml:space="preserve"> </w:t>
              </w:r>
            </w:ins>
            <w:proofErr w:type="spellStart"/>
            <w:ins w:id="656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5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Т</w:t>
              </w:r>
            </w:ins>
            <w:ins w:id="658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5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е</w:t>
              </w:r>
            </w:ins>
            <w:ins w:id="660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6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рм</w:t>
              </w:r>
            </w:ins>
            <w:ins w:id="662" w:author="Ramzan" w:date="2021-04-07T14:28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6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из</w:t>
              </w:r>
            </w:ins>
            <w:proofErr w:type="spellEnd"/>
            <w:ins w:id="664" w:author="Ramzan" w:date="2021-04-07T14:14:00Z">
              <w:r w:rsidR="00C12204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6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 xml:space="preserve"> </w:t>
              </w:r>
            </w:ins>
            <w:proofErr w:type="spellStart"/>
            <w:ins w:id="666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6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ф</w:t>
              </w:r>
            </w:ins>
            <w:ins w:id="668" w:author="Ramzan" w:date="2021-04-07T14:28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6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и</w:t>
              </w:r>
            </w:ins>
            <w:ins w:id="670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7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л</w:t>
              </w:r>
            </w:ins>
            <w:ins w:id="672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7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я</w:t>
              </w:r>
            </w:ins>
            <w:ins w:id="674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7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л</w:t>
              </w:r>
            </w:ins>
            <w:ins w:id="676" w:author="Ramzan" w:date="2021-04-07T14:28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7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и</w:t>
              </w:r>
            </w:ins>
            <w:proofErr w:type="spellEnd"/>
            <w:ins w:id="678" w:author="Ramzan" w:date="2021-04-07T14:14:00Z">
              <w:r w:rsidR="00C12204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7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rPrChange>
                </w:rPr>
                <w:t xml:space="preserve"> </w:t>
              </w:r>
            </w:ins>
            <w:proofErr w:type="spellStart"/>
            <w:ins w:id="680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8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т</w:t>
              </w:r>
            </w:ins>
            <w:ins w:id="682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8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а</w:t>
              </w:r>
            </w:ins>
            <w:ins w:id="684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8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л</w:t>
              </w:r>
            </w:ins>
            <w:ins w:id="686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8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аба</w:t>
              </w:r>
            </w:ins>
            <w:ins w:id="688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8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с</w:t>
              </w:r>
            </w:ins>
            <w:ins w:id="690" w:author="Ramzan" w:date="2021-04-07T14:28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9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и</w:t>
              </w:r>
            </w:ins>
            <w:proofErr w:type="spellEnd"/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PrChange w:id="692" w:author="Ramzan" w:date="2021-04-07T14:38:00Z">
              <w:tcPr>
                <w:tcW w:w="1936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D1494" w:rsidRPr="00A07343" w:rsidRDefault="00ED31C8" w:rsidP="00A07343">
            <w:pPr>
              <w:spacing w:after="0" w:line="276" w:lineRule="auto"/>
              <w:ind w:left="7"/>
              <w:jc w:val="center"/>
              <w:rPr>
                <w:ins w:id="693" w:author="Ramzan" w:date="2021-04-07T13:32:00Z"/>
                <w:rFonts w:ascii="Times New Roman" w:eastAsia="Times New Roman" w:hAnsi="Times New Roman" w:cs="Times New Roman"/>
                <w:sz w:val="26"/>
                <w:szCs w:val="26"/>
                <w:lang w:eastAsia="ru-RU"/>
                <w:rPrChange w:id="694" w:author="Ramzan" w:date="2021-04-07T14:38:00Z">
                  <w:rPr>
                    <w:ins w:id="695" w:author="Ramzan" w:date="2021-04-07T13:32:00Z"/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rPrChange>
              </w:rPr>
              <w:pPrChange w:id="696" w:author="Ramzan" w:date="2021-04-07T14:39:00Z">
                <w:pPr>
                  <w:spacing w:after="0" w:line="240" w:lineRule="auto"/>
                  <w:ind w:left="7"/>
                  <w:jc w:val="center"/>
                </w:pPr>
              </w:pPrChange>
            </w:pPr>
            <w:proofErr w:type="spellStart"/>
            <w:ins w:id="697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69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Сурх</w:t>
              </w:r>
            </w:ins>
            <w:ins w:id="699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0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а</w:t>
              </w:r>
            </w:ins>
            <w:ins w:id="701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0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н</w:t>
              </w:r>
            </w:ins>
            <w:ins w:id="703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04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да</w:t>
              </w:r>
            </w:ins>
            <w:ins w:id="705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06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р</w:t>
              </w:r>
            </w:ins>
            <w:ins w:id="707" w:author="Ramzan" w:date="2021-04-07T14:28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0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й</w:t>
              </w:r>
            </w:ins>
            <w:ins w:id="709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1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о</w:t>
              </w:r>
            </w:ins>
            <w:proofErr w:type="spellEnd"/>
            <w:ins w:id="711" w:author="Ramzan" w:date="2021-04-07T14:23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1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ins w:id="713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14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в</w:t>
              </w:r>
            </w:ins>
            <w:ins w:id="715" w:author="Ramzan" w:date="2021-04-07T14:28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16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и</w:t>
              </w:r>
            </w:ins>
            <w:ins w:id="717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1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ло</w:t>
              </w:r>
            </w:ins>
            <w:ins w:id="719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2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я</w:t>
              </w:r>
            </w:ins>
            <w:ins w:id="721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2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т</w:t>
              </w:r>
            </w:ins>
            <w:ins w:id="723" w:author="Ramzan" w:date="2021-04-07T14:28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24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и</w:t>
              </w:r>
            </w:ins>
            <w:proofErr w:type="spellEnd"/>
            <w:ins w:id="725" w:author="Ramzan" w:date="2021-04-07T14:23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26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ins w:id="727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28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Т</w:t>
              </w:r>
            </w:ins>
            <w:ins w:id="729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30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е</w:t>
              </w:r>
            </w:ins>
            <w:ins w:id="731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32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рм</w:t>
              </w:r>
            </w:ins>
            <w:ins w:id="733" w:author="Ramzan" w:date="2021-04-07T14:28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34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из</w:t>
              </w:r>
            </w:ins>
            <w:proofErr w:type="spellEnd"/>
            <w:ins w:id="735" w:author="Ramzan" w:date="2021-04-07T14:33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36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  <w:proofErr w:type="spellStart"/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3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шаҳар</w:t>
              </w:r>
            </w:ins>
            <w:proofErr w:type="spellEnd"/>
            <w:ins w:id="738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3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,</w:t>
              </w:r>
            </w:ins>
            <w:ins w:id="740" w:author="Ramzan" w:date="2021-04-07T14:23:00Z">
              <w:r w:rsidR="00C12204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4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ins w:id="742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4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Ф</w:t>
              </w:r>
            </w:ins>
            <w:ins w:id="744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4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а</w:t>
              </w:r>
            </w:ins>
            <w:ins w:id="746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4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р</w:t>
              </w:r>
            </w:ins>
            <w:ins w:id="748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4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ҳ</w:t>
              </w:r>
            </w:ins>
            <w:ins w:id="750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5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о</w:t>
              </w:r>
            </w:ins>
            <w:ins w:id="752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5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д</w:t>
              </w:r>
            </w:ins>
            <w:proofErr w:type="spellEnd"/>
            <w:ins w:id="754" w:author="Ramzan" w:date="2021-04-07T14:24:00Z">
              <w:r w:rsidR="00C12204"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5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ins w:id="756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5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м</w:t>
              </w:r>
            </w:ins>
            <w:ins w:id="758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5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аҳа</w:t>
              </w:r>
            </w:ins>
            <w:ins w:id="760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6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л</w:t>
              </w:r>
            </w:ins>
            <w:ins w:id="762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6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а</w:t>
              </w:r>
            </w:ins>
            <w:ins w:id="764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6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с</w:t>
              </w:r>
            </w:ins>
            <w:ins w:id="766" w:author="Ramzan" w:date="2021-04-07T14:28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6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и</w:t>
              </w:r>
            </w:ins>
            <w:proofErr w:type="spellEnd"/>
            <w:ins w:id="768" w:author="Ramzan" w:date="2021-04-07T14:24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6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bookmarkStart w:id="770" w:name="_GoBack"/>
            <w:bookmarkEnd w:id="770"/>
            <w:ins w:id="771" w:author="Ramzan" w:date="2021-04-07T14:55:00Z">
              <w:r w:rsidR="00EB599E">
                <w:rPr>
                  <w:rFonts w:ascii="Times New Roman" w:eastAsia="Times New Roman" w:hAnsi="Times New Roman" w:cs="Times New Roman"/>
                  <w:sz w:val="26"/>
                  <w:szCs w:val="26"/>
                  <w:lang w:val="en-US" w:eastAsia="ru-RU"/>
                </w:rPr>
                <w:t>И</w:t>
              </w:r>
            </w:ins>
            <w:proofErr w:type="spellStart"/>
            <w:ins w:id="772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7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б</w:t>
              </w:r>
            </w:ins>
            <w:ins w:id="774" w:author="Ramzan" w:date="2021-04-07T14:28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7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и</w:t>
              </w:r>
            </w:ins>
            <w:ins w:id="776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7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нс</w:t>
              </w:r>
            </w:ins>
            <w:ins w:id="778" w:author="Ramzan" w:date="2021-04-07T14:28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7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и</w:t>
              </w:r>
            </w:ins>
            <w:ins w:id="780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8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но</w:t>
              </w:r>
            </w:ins>
            <w:proofErr w:type="spellEnd"/>
            <w:ins w:id="782" w:author="Ramzan" w:date="2021-04-07T14:24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8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proofErr w:type="spellStart"/>
            <w:ins w:id="784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8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ку</w:t>
              </w:r>
            </w:ins>
            <w:ins w:id="786" w:author="Ramzan" w:date="2021-04-07T14:27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8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ча</w:t>
              </w:r>
            </w:ins>
            <w:ins w:id="788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8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с</w:t>
              </w:r>
            </w:ins>
            <w:ins w:id="790" w:author="Ramzan" w:date="2021-04-07T14:28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91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и</w:t>
              </w:r>
            </w:ins>
            <w:proofErr w:type="spellEnd"/>
            <w:ins w:id="792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93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 </w:t>
              </w:r>
            </w:ins>
            <w:ins w:id="794" w:author="Ramzan" w:date="2021-04-07T14:24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95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 xml:space="preserve">26/2 </w:t>
              </w:r>
            </w:ins>
            <w:proofErr w:type="spellStart"/>
            <w:ins w:id="796" w:author="Ramzan" w:date="2021-04-07T14:26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97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у</w:t>
              </w:r>
            </w:ins>
            <w:ins w:id="798" w:author="Ramzan" w:date="2021-04-07T14:28:00Z">
              <w:r w:rsidRPr="00A07343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  <w:rPrChange w:id="799" w:author="Ramzan" w:date="2021-04-07T14:38:00Z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rPrChange>
                </w:rPr>
                <w:t>й</w:t>
              </w:r>
            </w:ins>
            <w:proofErr w:type="spellEnd"/>
          </w:p>
        </w:tc>
      </w:tr>
    </w:tbl>
    <w:p w:rsidR="00704E61" w:rsidRPr="00ED31C8" w:rsidRDefault="00704E61" w:rsidP="00ED31C8">
      <w:pPr>
        <w:rPr>
          <w:rFonts w:ascii="Times New Roman" w:hAnsi="Times New Roman" w:cs="Times New Roman"/>
          <w:sz w:val="28"/>
          <w:szCs w:val="28"/>
          <w:rPrChange w:id="800" w:author="Ramzan" w:date="2021-04-07T14:28:00Z">
            <w:rPr>
              <w:rFonts w:ascii="Times New Roman" w:hAnsi="Times New Roman" w:cs="Times New Roman"/>
              <w:sz w:val="28"/>
              <w:szCs w:val="28"/>
            </w:rPr>
          </w:rPrChange>
        </w:rPr>
        <w:pPrChange w:id="801" w:author="Ramzan" w:date="2021-04-07T14:32:00Z">
          <w:pPr/>
        </w:pPrChange>
      </w:pPr>
    </w:p>
    <w:sectPr w:rsidR="00704E61" w:rsidRPr="00ED31C8" w:rsidSect="007D1494">
      <w:pgSz w:w="11906" w:h="16838"/>
      <w:pgMar w:top="426" w:right="991" w:bottom="426" w:left="1134" w:header="708" w:footer="708" w:gutter="0"/>
      <w:cols w:space="708"/>
      <w:docGrid w:linePitch="360"/>
      <w:sectPrChange w:id="802" w:author="Ramzan" w:date="2021-04-07T13:33:00Z">
        <w:sectPr w:rsidR="00704E61" w:rsidRPr="00ED31C8" w:rsidSect="007D1494">
          <w:pgMar w:top="851" w:right="991" w:bottom="851" w:left="1134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mzan">
    <w15:presenceInfo w15:providerId="Windows Live" w15:userId="e12807ad87b547c6"/>
  </w15:person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formsDesign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5D"/>
    <w:rsid w:val="00027AB0"/>
    <w:rsid w:val="001B75FC"/>
    <w:rsid w:val="004D5988"/>
    <w:rsid w:val="005A2EA2"/>
    <w:rsid w:val="006E0231"/>
    <w:rsid w:val="00704E61"/>
    <w:rsid w:val="007D1494"/>
    <w:rsid w:val="009A0F4A"/>
    <w:rsid w:val="00A07343"/>
    <w:rsid w:val="00A431E0"/>
    <w:rsid w:val="00B30444"/>
    <w:rsid w:val="00B36E25"/>
    <w:rsid w:val="00BC573A"/>
    <w:rsid w:val="00C12204"/>
    <w:rsid w:val="00C553ED"/>
    <w:rsid w:val="00C85032"/>
    <w:rsid w:val="00D04A2A"/>
    <w:rsid w:val="00D1485D"/>
    <w:rsid w:val="00D42F5A"/>
    <w:rsid w:val="00D84C74"/>
    <w:rsid w:val="00EB599E"/>
    <w:rsid w:val="00ED31C8"/>
    <w:rsid w:val="00FD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A655"/>
  <w15:chartTrackingRefBased/>
  <w15:docId w15:val="{6FB6BD1E-D55F-4CF9-B841-7130B33E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C57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6">
    <w:name w:val="heading 6"/>
    <w:basedOn w:val="a"/>
    <w:link w:val="60"/>
    <w:uiPriority w:val="9"/>
    <w:qFormat/>
    <w:rsid w:val="00BC573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7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BC573A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BC5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42F5A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A2E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A2E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</dc:creator>
  <cp:keywords/>
  <dc:description/>
  <cp:lastModifiedBy>Ramzan</cp:lastModifiedBy>
  <cp:revision>3</cp:revision>
  <dcterms:created xsi:type="dcterms:W3CDTF">2021-04-06T15:28:00Z</dcterms:created>
  <dcterms:modified xsi:type="dcterms:W3CDTF">2021-04-07T09:55:00Z</dcterms:modified>
</cp:coreProperties>
</file>